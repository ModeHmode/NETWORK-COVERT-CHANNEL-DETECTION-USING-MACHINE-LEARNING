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16 w16cex wp14">
  <w:body>
    <w:p xmlns:wp14="http://schemas.microsoft.com/office/word/2010/wordml" w:rsidR="006714C1" w:rsidP="006714C1" w:rsidRDefault="000B6E3C" w14:paraId="78B31E40" wp14:textId="77777777">
      <w:pPr>
        <w:pStyle w:val="Title"/>
      </w:pPr>
      <w:r>
        <w:t xml:space="preserve">Network Covert Channels Detection Using </w:t>
      </w:r>
    </w:p>
    <w:p xmlns:wp14="http://schemas.microsoft.com/office/word/2010/wordml" w:rsidR="006714C1" w:rsidP="006714C1" w:rsidRDefault="000B6E3C" w14:paraId="63FF0CDE" wp14:textId="77777777">
      <w:pPr>
        <w:pStyle w:val="Title"/>
      </w:pPr>
      <w:r>
        <w:t>Machine Learning</w:t>
      </w:r>
    </w:p>
    <w:p xmlns:wp14="http://schemas.microsoft.com/office/word/2010/wordml" w:rsidR="000B6E3C" w:rsidP="006714C1" w:rsidRDefault="007D0F32" w14:paraId="29D6B04F" wp14:textId="77777777">
      <w:pPr>
        <w:pStyle w:val="Title"/>
      </w:pPr>
      <w:r>
        <w:t xml:space="preserve"> </w:t>
      </w:r>
    </w:p>
    <w:p xmlns:wp14="http://schemas.microsoft.com/office/word/2010/wordml" w:rsidRPr="00072D1D" w:rsidR="007D0F32" w:rsidP="007D0F32" w:rsidRDefault="007D0F32" w14:paraId="3870EEDC" wp14:textId="77777777">
      <w:pPr>
        <w:pStyle w:val="Title"/>
        <w:rPr>
          <w:b w:val="0"/>
          <w:bCs/>
          <w:u w:val="single"/>
        </w:rPr>
      </w:pPr>
      <w:r w:rsidRPr="00072D1D">
        <w:rPr>
          <w:b w:val="0"/>
          <w:bCs/>
          <w:u w:val="single"/>
        </w:rPr>
        <w:t>Pr</w:t>
      </w:r>
      <w:r w:rsidRPr="00072D1D" w:rsidR="0077419F">
        <w:rPr>
          <w:b w:val="0"/>
          <w:bCs/>
          <w:u w:val="single"/>
        </w:rPr>
        <w:t>oject Brief</w:t>
      </w:r>
      <w:r w:rsidRPr="00072D1D">
        <w:rPr>
          <w:b w:val="0"/>
          <w:bCs/>
          <w:u w:val="single"/>
        </w:rPr>
        <w:t xml:space="preserve"> Summary</w:t>
      </w:r>
    </w:p>
    <w:p xmlns:wp14="http://schemas.microsoft.com/office/word/2010/wordml" w:rsidR="007D0F32" w:rsidRDefault="007D0F32" w14:paraId="672A6659" wp14:textId="77777777">
      <w:pPr>
        <w:rPr>
          <w:b/>
          <w:sz w:val="22"/>
          <w:szCs w:val="22"/>
        </w:rPr>
      </w:pPr>
    </w:p>
    <w:p xmlns:wp14="http://schemas.microsoft.com/office/word/2010/wordml" w:rsidR="00567411" w:rsidP="00567411" w:rsidRDefault="00567411" w14:paraId="0A37501D" wp14:textId="77777777">
      <w:pPr>
        <w:rPr>
          <w:b/>
          <w:sz w:val="22"/>
          <w:szCs w:val="22"/>
        </w:rPr>
      </w:pPr>
    </w:p>
    <w:p xmlns:wp14="http://schemas.microsoft.com/office/word/2010/wordml" w:rsidRPr="00D81FCC" w:rsidR="00567411" w:rsidP="00567411" w:rsidRDefault="00567411" w14:paraId="6A6D582E" wp14:textId="77777777">
      <w:pPr>
        <w:rPr>
          <w:sz w:val="22"/>
          <w:szCs w:val="22"/>
        </w:rPr>
      </w:pPr>
      <w:r w:rsidRPr="00D81FCC">
        <w:rPr>
          <w:b/>
          <w:sz w:val="22"/>
          <w:szCs w:val="22"/>
        </w:rPr>
        <w:t>Project Title:</w:t>
      </w:r>
      <w:r w:rsidRPr="00D81FCC" w:rsidR="00FC2264">
        <w:rPr>
          <w:sz w:val="22"/>
          <w:szCs w:val="22"/>
        </w:rPr>
        <w:tab/>
      </w:r>
      <w:r w:rsidRPr="00D81FCC" w:rsidR="00FC2264">
        <w:rPr>
          <w:sz w:val="22"/>
          <w:szCs w:val="22"/>
        </w:rPr>
        <w:tab/>
      </w:r>
      <w:r w:rsidRPr="00D81FCC">
        <w:rPr>
          <w:sz w:val="22"/>
          <w:szCs w:val="22"/>
        </w:rPr>
        <w:t xml:space="preserve">Network Covert Channels Detection Using Machine Learning </w:t>
      </w:r>
    </w:p>
    <w:p xmlns:wp14="http://schemas.microsoft.com/office/word/2010/wordml" w:rsidRPr="00567411" w:rsidR="00567411" w:rsidP="00567411" w:rsidRDefault="00567411" w14:paraId="5DAB6C7B" wp14:textId="77777777">
      <w:pPr>
        <w:rPr>
          <w:b/>
        </w:rPr>
      </w:pPr>
    </w:p>
    <w:p xmlns:wp14="http://schemas.microsoft.com/office/word/2010/wordml" w:rsidRPr="00D81FCC" w:rsidR="00567411" w:rsidP="00567411" w:rsidRDefault="00567411" w14:paraId="69ABE12D" wp14:textId="1355D202">
      <w:pPr>
        <w:rPr>
          <w:sz w:val="22"/>
          <w:szCs w:val="22"/>
        </w:rPr>
      </w:pPr>
      <w:r w:rsidRPr="3575F409" w:rsidR="00567411">
        <w:rPr>
          <w:b w:val="1"/>
          <w:bCs w:val="1"/>
          <w:sz w:val="22"/>
          <w:szCs w:val="22"/>
        </w:rPr>
        <w:t>Presented by</w:t>
      </w:r>
      <w:r w:rsidRPr="3575F409" w:rsidR="00FC2264">
        <w:rPr>
          <w:b w:val="1"/>
          <w:bCs w:val="1"/>
          <w:sz w:val="22"/>
          <w:szCs w:val="22"/>
        </w:rPr>
        <w:t>:</w:t>
      </w:r>
      <w:r>
        <w:tab/>
      </w:r>
      <w:r>
        <w:tab/>
      </w:r>
      <w:r w:rsidRPr="3575F409" w:rsidR="174F23E4">
        <w:rPr>
          <w:sz w:val="22"/>
          <w:szCs w:val="22"/>
        </w:rPr>
        <w:t>Group#: IT02 (</w:t>
      </w:r>
      <w:r w:rsidRPr="3575F409" w:rsidR="00567411">
        <w:rPr>
          <w:sz w:val="22"/>
          <w:szCs w:val="22"/>
        </w:rPr>
        <w:t>Terence Yu, Ambreen Zafar, Chetan</w:t>
      </w:r>
      <w:r w:rsidRPr="3575F409" w:rsidR="009E4EE1">
        <w:rPr>
          <w:sz w:val="22"/>
          <w:szCs w:val="22"/>
        </w:rPr>
        <w:t xml:space="preserve"> Rajpal</w:t>
      </w:r>
      <w:r w:rsidRPr="3575F409" w:rsidR="00567411">
        <w:rPr>
          <w:sz w:val="22"/>
          <w:szCs w:val="22"/>
        </w:rPr>
        <w:t xml:space="preserve">, Amad </w:t>
      </w:r>
      <w:r>
        <w:tab/>
      </w:r>
      <w:r>
        <w:tab/>
      </w:r>
      <w:r>
        <w:tab/>
      </w:r>
      <w:r>
        <w:tab/>
      </w:r>
      <w:r w:rsidRPr="3575F409" w:rsidR="6463F337">
        <w:rPr>
          <w:sz w:val="22"/>
          <w:szCs w:val="22"/>
        </w:rPr>
        <w:t xml:space="preserve">            </w:t>
      </w:r>
      <w:r w:rsidRPr="3575F409" w:rsidR="00567411">
        <w:rPr>
          <w:sz w:val="22"/>
          <w:szCs w:val="22"/>
        </w:rPr>
        <w:t>Mohamed</w:t>
      </w:r>
      <w:r w:rsidRPr="3575F409" w:rsidR="52AB39FE">
        <w:rPr>
          <w:sz w:val="22"/>
          <w:szCs w:val="22"/>
        </w:rPr>
        <w:t>)</w:t>
      </w:r>
    </w:p>
    <w:p xmlns:wp14="http://schemas.microsoft.com/office/word/2010/wordml" w:rsidRPr="00567411" w:rsidR="00567411" w:rsidP="00567411" w:rsidRDefault="00567411" w14:paraId="02EB378F" wp14:textId="77777777">
      <w:pPr>
        <w:rPr>
          <w:b/>
          <w:bCs/>
        </w:rPr>
      </w:pPr>
    </w:p>
    <w:p xmlns:wp14="http://schemas.microsoft.com/office/word/2010/wordml" w:rsidRPr="00D81FCC" w:rsidR="00567411" w:rsidP="00567411" w:rsidRDefault="00567411" w14:paraId="66EF16EE" wp14:textId="77777777">
      <w:pPr>
        <w:rPr>
          <w:sz w:val="22"/>
          <w:szCs w:val="22"/>
        </w:rPr>
      </w:pPr>
      <w:r w:rsidRPr="00D81FCC">
        <w:rPr>
          <w:b/>
          <w:bCs/>
          <w:sz w:val="22"/>
          <w:szCs w:val="22"/>
        </w:rPr>
        <w:t>Supervised by</w:t>
      </w:r>
      <w:r w:rsidRPr="00D81FCC" w:rsidR="00FC2264">
        <w:rPr>
          <w:b/>
          <w:bCs/>
          <w:sz w:val="22"/>
          <w:szCs w:val="22"/>
        </w:rPr>
        <w:t>:</w:t>
      </w:r>
      <w:r w:rsidRPr="00D81FCC" w:rsidR="00FC2264">
        <w:rPr>
          <w:b/>
          <w:bCs/>
          <w:sz w:val="22"/>
          <w:szCs w:val="22"/>
        </w:rPr>
        <w:tab/>
      </w:r>
      <w:r w:rsidRPr="00D81FCC" w:rsidR="00FC2264">
        <w:rPr>
          <w:b/>
          <w:bCs/>
          <w:sz w:val="22"/>
          <w:szCs w:val="22"/>
        </w:rPr>
        <w:tab/>
      </w:r>
      <w:r w:rsidRPr="00D81FCC">
        <w:rPr>
          <w:color w:val="000000"/>
          <w:sz w:val="22"/>
          <w:szCs w:val="22"/>
        </w:rPr>
        <w:t xml:space="preserve">Dr. </w:t>
      </w:r>
      <w:proofErr w:type="spellStart"/>
      <w:r w:rsidR="00521509">
        <w:rPr>
          <w:color w:val="000000"/>
          <w:sz w:val="22"/>
          <w:szCs w:val="22"/>
        </w:rPr>
        <w:t>Sk</w:t>
      </w:r>
      <w:proofErr w:type="spellEnd"/>
      <w:r w:rsidR="00521509">
        <w:rPr>
          <w:color w:val="000000"/>
          <w:sz w:val="22"/>
          <w:szCs w:val="22"/>
        </w:rPr>
        <w:t xml:space="preserve"> Md</w:t>
      </w:r>
      <w:r w:rsidR="003160A0">
        <w:rPr>
          <w:color w:val="000000"/>
          <w:sz w:val="22"/>
          <w:szCs w:val="22"/>
        </w:rPr>
        <w:t xml:space="preserve"> </w:t>
      </w:r>
      <w:proofErr w:type="spellStart"/>
      <w:r w:rsidRPr="00D81FCC">
        <w:rPr>
          <w:color w:val="000000"/>
          <w:sz w:val="22"/>
          <w:szCs w:val="22"/>
        </w:rPr>
        <w:t>Mizan</w:t>
      </w:r>
      <w:r w:rsidR="003160A0">
        <w:rPr>
          <w:color w:val="000000"/>
          <w:sz w:val="22"/>
          <w:szCs w:val="22"/>
        </w:rPr>
        <w:t>ur</w:t>
      </w:r>
      <w:proofErr w:type="spellEnd"/>
      <w:r w:rsidRPr="00D81FCC" w:rsidR="00986EAD">
        <w:rPr>
          <w:color w:val="000000"/>
          <w:sz w:val="22"/>
          <w:szCs w:val="22"/>
        </w:rPr>
        <w:t xml:space="preserve"> R</w:t>
      </w:r>
      <w:r w:rsidRPr="00D81FCC" w:rsidR="005012E6">
        <w:rPr>
          <w:color w:val="000000"/>
          <w:sz w:val="22"/>
          <w:szCs w:val="22"/>
        </w:rPr>
        <w:t>ahman</w:t>
      </w:r>
    </w:p>
    <w:p xmlns:wp14="http://schemas.microsoft.com/office/word/2010/wordml" w:rsidRPr="00567411" w:rsidR="00567411" w:rsidP="00567411" w:rsidRDefault="00567411" w14:paraId="6A05A809" wp14:textId="77777777">
      <w:pPr>
        <w:rPr>
          <w:b/>
        </w:rPr>
      </w:pPr>
    </w:p>
    <w:p xmlns:wp14="http://schemas.microsoft.com/office/word/2010/wordml" w:rsidRPr="00D81FCC" w:rsidR="00567411" w:rsidP="00567411" w:rsidRDefault="00567411" w14:paraId="348BC21B" wp14:textId="77777777">
      <w:pPr>
        <w:rPr>
          <w:sz w:val="22"/>
          <w:szCs w:val="22"/>
        </w:rPr>
      </w:pPr>
      <w:r w:rsidRPr="00D81FCC">
        <w:rPr>
          <w:b/>
          <w:sz w:val="22"/>
          <w:szCs w:val="22"/>
        </w:rPr>
        <w:t>Purpose</w:t>
      </w:r>
      <w:r w:rsidRPr="00D81FCC" w:rsidR="00FC2264">
        <w:rPr>
          <w:b/>
          <w:sz w:val="22"/>
          <w:szCs w:val="22"/>
        </w:rPr>
        <w:t>:</w:t>
      </w:r>
      <w:r w:rsidRPr="00D81FCC" w:rsidR="00FC2264">
        <w:rPr>
          <w:b/>
          <w:sz w:val="22"/>
          <w:szCs w:val="22"/>
        </w:rPr>
        <w:tab/>
      </w:r>
      <w:r w:rsidRPr="00D81FCC" w:rsidR="00FC2264">
        <w:rPr>
          <w:b/>
          <w:sz w:val="22"/>
          <w:szCs w:val="22"/>
        </w:rPr>
        <w:tab/>
      </w:r>
      <w:r w:rsidRPr="00D81FCC">
        <w:rPr>
          <w:sz w:val="22"/>
          <w:szCs w:val="22"/>
        </w:rPr>
        <w:t xml:space="preserve">Detection of covert channels to mitigate </w:t>
      </w:r>
      <w:r w:rsidRPr="00D81FCC" w:rsidR="003B204E">
        <w:rPr>
          <w:sz w:val="22"/>
          <w:szCs w:val="22"/>
        </w:rPr>
        <w:t>transmitted</w:t>
      </w:r>
      <w:r w:rsidR="00411C66">
        <w:rPr>
          <w:sz w:val="22"/>
          <w:szCs w:val="22"/>
        </w:rPr>
        <w:t xml:space="preserve"> data from</w:t>
      </w:r>
      <w:r w:rsidRPr="00D81FCC" w:rsidR="003B204E">
        <w:rPr>
          <w:sz w:val="22"/>
          <w:szCs w:val="22"/>
        </w:rPr>
        <w:t xml:space="preserve"> </w:t>
      </w:r>
      <w:r w:rsidRPr="00D81FCC">
        <w:rPr>
          <w:sz w:val="22"/>
          <w:szCs w:val="22"/>
        </w:rPr>
        <w:t>breach</w:t>
      </w:r>
      <w:r w:rsidR="00411C66">
        <w:rPr>
          <w:sz w:val="22"/>
          <w:szCs w:val="22"/>
        </w:rPr>
        <w:t>es</w:t>
      </w:r>
    </w:p>
    <w:p xmlns:wp14="http://schemas.microsoft.com/office/word/2010/wordml" w:rsidRPr="00567411" w:rsidR="00567411" w:rsidP="00567411" w:rsidRDefault="00567411" w14:paraId="5A39BBE3" wp14:textId="77777777">
      <w:pPr>
        <w:rPr>
          <w:b/>
        </w:rPr>
      </w:pPr>
    </w:p>
    <w:p xmlns:wp14="http://schemas.microsoft.com/office/word/2010/wordml" w:rsidRPr="00D81FCC" w:rsidR="00153E7C" w:rsidP="00FC2264" w:rsidRDefault="00567411" w14:paraId="21C1ED35" wp14:textId="77777777">
      <w:pPr>
        <w:ind w:left="2126" w:hanging="2126"/>
        <w:rPr>
          <w:sz w:val="22"/>
          <w:szCs w:val="22"/>
        </w:rPr>
      </w:pPr>
      <w:r w:rsidRPr="00D81FCC">
        <w:rPr>
          <w:b/>
          <w:sz w:val="22"/>
          <w:szCs w:val="22"/>
        </w:rPr>
        <w:t>Description</w:t>
      </w:r>
      <w:r w:rsidRPr="00D81FCC" w:rsidR="00FC2264">
        <w:rPr>
          <w:b/>
          <w:sz w:val="22"/>
          <w:szCs w:val="22"/>
        </w:rPr>
        <w:t>:</w:t>
      </w:r>
      <w:r w:rsidRPr="00D81FCC" w:rsidR="00FC2264">
        <w:rPr>
          <w:b/>
          <w:sz w:val="22"/>
          <w:szCs w:val="22"/>
        </w:rPr>
        <w:tab/>
      </w:r>
      <w:r w:rsidRPr="00D81FCC">
        <w:rPr>
          <w:sz w:val="22"/>
          <w:szCs w:val="22"/>
        </w:rPr>
        <w:t xml:space="preserve">This project </w:t>
      </w:r>
      <w:r w:rsidRPr="00D81FCC" w:rsidR="00153E7C">
        <w:rPr>
          <w:sz w:val="22"/>
          <w:szCs w:val="22"/>
        </w:rPr>
        <w:t xml:space="preserve">created a tool for </w:t>
      </w:r>
      <w:r w:rsidRPr="00D81FCC">
        <w:rPr>
          <w:sz w:val="22"/>
          <w:szCs w:val="22"/>
        </w:rPr>
        <w:t xml:space="preserve">detecting covert channels </w:t>
      </w:r>
      <w:r w:rsidRPr="00D81FCC" w:rsidR="00153E7C">
        <w:rPr>
          <w:sz w:val="22"/>
          <w:szCs w:val="22"/>
        </w:rPr>
        <w:t xml:space="preserve">in live networks through the use of machine learning. </w:t>
      </w:r>
    </w:p>
    <w:p xmlns:wp14="http://schemas.microsoft.com/office/word/2010/wordml" w:rsidR="00153E7C" w:rsidP="00FC2264" w:rsidRDefault="00153E7C" w14:paraId="41C8F396" wp14:textId="77777777">
      <w:pPr>
        <w:ind w:left="2126" w:hanging="2126"/>
      </w:pPr>
    </w:p>
    <w:p xmlns:wp14="http://schemas.microsoft.com/office/word/2010/wordml" w:rsidRPr="00D81FCC" w:rsidR="00567411" w:rsidP="00153E7C" w:rsidRDefault="00E77254" w14:paraId="3284C169" wp14:textId="77777777">
      <w:pPr>
        <w:ind w:left="2126"/>
        <w:rPr>
          <w:sz w:val="22"/>
          <w:szCs w:val="22"/>
        </w:rPr>
      </w:pPr>
      <w:r>
        <w:rPr>
          <w:sz w:val="22"/>
          <w:szCs w:val="22"/>
        </w:rPr>
        <w:t>Methodology</w:t>
      </w:r>
      <w:r w:rsidRPr="00D81FCC" w:rsidR="00153E7C">
        <w:rPr>
          <w:sz w:val="22"/>
          <w:szCs w:val="22"/>
        </w:rPr>
        <w:t xml:space="preserve"> involved the following:</w:t>
      </w:r>
    </w:p>
    <w:p xmlns:wp14="http://schemas.microsoft.com/office/word/2010/wordml" w:rsidRPr="00567411" w:rsidR="00567411" w:rsidP="00567411" w:rsidRDefault="00567411" w14:paraId="72A3D3EC" wp14:textId="77777777"/>
    <w:p xmlns:wp14="http://schemas.microsoft.com/office/word/2010/wordml" w:rsidRPr="00D81FCC" w:rsidR="00092AB5" w:rsidP="00092AB5" w:rsidRDefault="00092AB5" w14:paraId="20D6D0A4" wp14:textId="77777777">
      <w:pPr>
        <w:numPr>
          <w:ilvl w:val="0"/>
          <w:numId w:val="16"/>
        </w:numPr>
        <w:rPr>
          <w:sz w:val="22"/>
          <w:szCs w:val="22"/>
        </w:rPr>
      </w:pPr>
      <w:r w:rsidRPr="00D81FCC">
        <w:rPr>
          <w:sz w:val="22"/>
          <w:szCs w:val="22"/>
        </w:rPr>
        <w:t>Researching and understanding into covert channels and machine learning</w:t>
      </w:r>
    </w:p>
    <w:p xmlns:wp14="http://schemas.microsoft.com/office/word/2010/wordml" w:rsidRPr="00D81FCC" w:rsidR="00092AB5" w:rsidP="00092AB5" w:rsidRDefault="00092AB5" w14:paraId="54A75C68" wp14:textId="77777777">
      <w:pPr>
        <w:numPr>
          <w:ilvl w:val="0"/>
          <w:numId w:val="16"/>
        </w:numPr>
        <w:rPr>
          <w:sz w:val="22"/>
          <w:szCs w:val="22"/>
        </w:rPr>
      </w:pPr>
      <w:r w:rsidRPr="00D81FCC">
        <w:rPr>
          <w:sz w:val="22"/>
          <w:szCs w:val="22"/>
        </w:rPr>
        <w:t xml:space="preserve">Identifying, understanding, compiling, and running available tools used for generating covert data. The identified tools are </w:t>
      </w:r>
      <w:proofErr w:type="spellStart"/>
      <w:r w:rsidRPr="00D81FCC">
        <w:rPr>
          <w:i/>
          <w:sz w:val="22"/>
          <w:szCs w:val="22"/>
        </w:rPr>
        <w:t>covert_tcp</w:t>
      </w:r>
      <w:proofErr w:type="spellEnd"/>
      <w:r w:rsidRPr="00D81FCC">
        <w:rPr>
          <w:sz w:val="22"/>
          <w:szCs w:val="22"/>
        </w:rPr>
        <w:t xml:space="preserve"> and </w:t>
      </w:r>
      <w:proofErr w:type="spellStart"/>
      <w:r w:rsidRPr="00D81FCC">
        <w:rPr>
          <w:i/>
          <w:sz w:val="22"/>
          <w:szCs w:val="22"/>
        </w:rPr>
        <w:t>TunnelShell</w:t>
      </w:r>
      <w:proofErr w:type="spellEnd"/>
      <w:r w:rsidRPr="00D81FCC">
        <w:rPr>
          <w:sz w:val="22"/>
          <w:szCs w:val="22"/>
        </w:rPr>
        <w:t>.</w:t>
      </w:r>
    </w:p>
    <w:p xmlns:wp14="http://schemas.microsoft.com/office/word/2010/wordml" w:rsidRPr="00D81FCC" w:rsidR="00153E7C" w:rsidP="00567411" w:rsidRDefault="00153E7C" w14:paraId="4C6610D3" wp14:textId="77777777">
      <w:pPr>
        <w:numPr>
          <w:ilvl w:val="0"/>
          <w:numId w:val="16"/>
        </w:numPr>
        <w:rPr>
          <w:sz w:val="22"/>
          <w:szCs w:val="22"/>
        </w:rPr>
      </w:pPr>
      <w:r w:rsidRPr="00D81FCC">
        <w:rPr>
          <w:sz w:val="22"/>
          <w:szCs w:val="22"/>
        </w:rPr>
        <w:t>Generation of datasets for supervised learning composed of packets that contain covert channels and packets that do not.</w:t>
      </w:r>
    </w:p>
    <w:p xmlns:wp14="http://schemas.microsoft.com/office/word/2010/wordml" w:rsidRPr="00D81FCC" w:rsidR="00092AB5" w:rsidP="00567411" w:rsidRDefault="00092AB5" w14:paraId="76B399E2" wp14:textId="77777777">
      <w:pPr>
        <w:numPr>
          <w:ilvl w:val="0"/>
          <w:numId w:val="16"/>
        </w:numPr>
        <w:rPr>
          <w:sz w:val="22"/>
          <w:szCs w:val="22"/>
        </w:rPr>
      </w:pPr>
      <w:r w:rsidRPr="00D81FCC">
        <w:rPr>
          <w:sz w:val="22"/>
          <w:szCs w:val="22"/>
        </w:rPr>
        <w:t>Testing of covert channel detection using 6 different binary classification machine learning algorithms: logistic regression, naive bayes, support vector machines, decision trees, k-nearest neighbors, and deep neural networks</w:t>
      </w:r>
    </w:p>
    <w:p xmlns:wp14="http://schemas.microsoft.com/office/word/2010/wordml" w:rsidRPr="00D81FCC" w:rsidR="00567411" w:rsidP="00567411" w:rsidRDefault="00092AB5" w14:paraId="264BA94C" wp14:textId="77777777">
      <w:pPr>
        <w:numPr>
          <w:ilvl w:val="0"/>
          <w:numId w:val="16"/>
        </w:numPr>
        <w:rPr>
          <w:sz w:val="22"/>
          <w:szCs w:val="22"/>
        </w:rPr>
      </w:pPr>
      <w:r w:rsidRPr="00D81FCC">
        <w:rPr>
          <w:sz w:val="22"/>
          <w:szCs w:val="22"/>
        </w:rPr>
        <w:t>Generation of python code that can process packets, perform machine learning training and prediction, and detection of covert channels on live network</w:t>
      </w:r>
      <w:r w:rsidRPr="00D81FCC" w:rsidR="00986EAD">
        <w:rPr>
          <w:sz w:val="22"/>
          <w:szCs w:val="22"/>
        </w:rPr>
        <w:t xml:space="preserve"> </w:t>
      </w:r>
      <w:r w:rsidRPr="00D81FCC" w:rsidR="00377C07">
        <w:rPr>
          <w:sz w:val="22"/>
          <w:szCs w:val="22"/>
        </w:rPr>
        <w:t xml:space="preserve"> </w:t>
      </w:r>
    </w:p>
    <w:p xmlns:wp14="http://schemas.microsoft.com/office/word/2010/wordml" w:rsidR="009F6AC6" w:rsidP="009F6AC6" w:rsidRDefault="009F6AC6" w14:paraId="0D0B940D" wp14:textId="77777777"/>
    <w:p xmlns:wp14="http://schemas.microsoft.com/office/word/2010/wordml" w:rsidR="00567411" w:rsidP="00FC2264" w:rsidRDefault="00567411" w14:paraId="752227EA" wp14:textId="77777777">
      <w:pPr>
        <w:ind w:left="2126" w:hanging="2126"/>
        <w:rPr>
          <w:bCs/>
          <w:sz w:val="22"/>
          <w:szCs w:val="22"/>
        </w:rPr>
      </w:pPr>
      <w:r w:rsidRPr="00534F58">
        <w:rPr>
          <w:b/>
          <w:bCs/>
          <w:sz w:val="22"/>
          <w:szCs w:val="22"/>
        </w:rPr>
        <w:t>Results</w:t>
      </w:r>
      <w:r w:rsidR="00FC2264">
        <w:rPr>
          <w:b/>
          <w:bCs/>
          <w:sz w:val="22"/>
          <w:szCs w:val="22"/>
        </w:rPr>
        <w:t xml:space="preserve">: </w:t>
      </w:r>
      <w:r w:rsidR="00FC2264">
        <w:rPr>
          <w:b/>
          <w:bCs/>
          <w:sz w:val="22"/>
          <w:szCs w:val="22"/>
        </w:rPr>
        <w:tab/>
      </w:r>
      <w:r w:rsidR="00FC2264">
        <w:rPr>
          <w:bCs/>
          <w:sz w:val="22"/>
          <w:szCs w:val="22"/>
        </w:rPr>
        <w:t>Among the different machine learning algorithms tested, Decision Tree algorithm proved as the most effective in detection of covert channels. Conclusion is based on the algorithm providing the second best results in terms of precision, recall, and F1 score results while at the same time providing fast processing times and small model sizes.</w:t>
      </w:r>
    </w:p>
    <w:p xmlns:wp14="http://schemas.microsoft.com/office/word/2010/wordml" w:rsidR="00FC2264" w:rsidP="00FC2264" w:rsidRDefault="00FC2264" w14:paraId="0E27B00A" wp14:textId="77777777">
      <w:pPr>
        <w:ind w:left="2126" w:hanging="2126"/>
        <w:rPr>
          <w:bCs/>
          <w:sz w:val="22"/>
          <w:szCs w:val="22"/>
        </w:rPr>
      </w:pPr>
    </w:p>
    <w:p xmlns:wp14="http://schemas.microsoft.com/office/word/2010/wordml" w:rsidR="00FC2264" w:rsidP="00FC2264" w:rsidRDefault="00FC2264" w14:paraId="2FE5CBFF" wp14:textId="77777777">
      <w:pPr>
        <w:ind w:left="2126" w:hanging="2126"/>
        <w:rPr>
          <w:bCs/>
          <w:sz w:val="22"/>
          <w:szCs w:val="22"/>
        </w:rPr>
      </w:pPr>
      <w:r>
        <w:rPr>
          <w:bCs/>
          <w:sz w:val="22"/>
          <w:szCs w:val="22"/>
        </w:rPr>
        <w:tab/>
      </w:r>
      <w:r>
        <w:rPr>
          <w:bCs/>
          <w:sz w:val="22"/>
          <w:szCs w:val="22"/>
        </w:rPr>
        <w:t>Decision Tree algorithm results:</w:t>
      </w:r>
    </w:p>
    <w:p xmlns:wp14="http://schemas.microsoft.com/office/word/2010/wordml" w:rsidR="00153E7C" w:rsidP="00FC2264" w:rsidRDefault="00153E7C" w14:paraId="60061E4C" wp14:textId="77777777">
      <w:pPr>
        <w:ind w:left="2126" w:hanging="2126"/>
        <w:rPr>
          <w:bCs/>
          <w:sz w:val="22"/>
          <w:szCs w:val="22"/>
        </w:rPr>
      </w:pPr>
    </w:p>
    <w:p xmlns:wp14="http://schemas.microsoft.com/office/word/2010/wordml" w:rsidR="00FC2264" w:rsidP="00FC2264" w:rsidRDefault="00FC2264" w14:paraId="400D9E83" wp14:textId="77777777">
      <w:pPr>
        <w:numPr>
          <w:ilvl w:val="0"/>
          <w:numId w:val="19"/>
        </w:numPr>
        <w:rPr>
          <w:bCs/>
          <w:sz w:val="22"/>
          <w:szCs w:val="22"/>
        </w:rPr>
      </w:pPr>
      <w:r>
        <w:rPr>
          <w:bCs/>
          <w:sz w:val="22"/>
          <w:szCs w:val="22"/>
        </w:rPr>
        <w:t xml:space="preserve">Precision: </w:t>
      </w:r>
      <w:r w:rsidR="008C21A6">
        <w:rPr>
          <w:bCs/>
          <w:sz w:val="22"/>
          <w:szCs w:val="22"/>
        </w:rPr>
        <w:t>99.80%</w:t>
      </w:r>
    </w:p>
    <w:p xmlns:wp14="http://schemas.microsoft.com/office/word/2010/wordml" w:rsidR="008C21A6" w:rsidP="00FC2264" w:rsidRDefault="008C21A6" w14:paraId="2F81FE4D" wp14:textId="77777777">
      <w:pPr>
        <w:numPr>
          <w:ilvl w:val="0"/>
          <w:numId w:val="19"/>
        </w:numPr>
        <w:rPr>
          <w:bCs/>
          <w:sz w:val="22"/>
          <w:szCs w:val="22"/>
        </w:rPr>
      </w:pPr>
      <w:r>
        <w:rPr>
          <w:bCs/>
          <w:sz w:val="22"/>
          <w:szCs w:val="22"/>
        </w:rPr>
        <w:t>Recall: 99.96%</w:t>
      </w:r>
    </w:p>
    <w:p xmlns:wp14="http://schemas.microsoft.com/office/word/2010/wordml" w:rsidR="008C21A6" w:rsidP="00FC2264" w:rsidRDefault="008C21A6" w14:paraId="3FCEBB17" wp14:textId="77777777">
      <w:pPr>
        <w:numPr>
          <w:ilvl w:val="0"/>
          <w:numId w:val="19"/>
        </w:numPr>
        <w:rPr>
          <w:bCs/>
          <w:sz w:val="22"/>
          <w:szCs w:val="22"/>
        </w:rPr>
      </w:pPr>
      <w:r>
        <w:rPr>
          <w:bCs/>
          <w:sz w:val="22"/>
          <w:szCs w:val="22"/>
        </w:rPr>
        <w:t>F1: 99.88%</w:t>
      </w:r>
    </w:p>
    <w:p xmlns:wp14="http://schemas.microsoft.com/office/word/2010/wordml" w:rsidR="008C21A6" w:rsidP="00FC2264" w:rsidRDefault="008C21A6" w14:paraId="5DF1C766" wp14:textId="77777777">
      <w:pPr>
        <w:numPr>
          <w:ilvl w:val="0"/>
          <w:numId w:val="19"/>
        </w:numPr>
        <w:rPr>
          <w:bCs/>
          <w:sz w:val="22"/>
          <w:szCs w:val="22"/>
        </w:rPr>
      </w:pPr>
      <w:r>
        <w:rPr>
          <w:bCs/>
          <w:sz w:val="22"/>
          <w:szCs w:val="22"/>
        </w:rPr>
        <w:t xml:space="preserve">Ave. processing time (200k records): 10,000 </w:t>
      </w:r>
      <w:proofErr w:type="spellStart"/>
      <w:r>
        <w:rPr>
          <w:bCs/>
          <w:sz w:val="22"/>
          <w:szCs w:val="22"/>
        </w:rPr>
        <w:t>ms</w:t>
      </w:r>
      <w:proofErr w:type="spellEnd"/>
    </w:p>
    <w:p xmlns:wp14="http://schemas.microsoft.com/office/word/2010/wordml" w:rsidR="008C21A6" w:rsidP="00FC2264" w:rsidRDefault="008C21A6" w14:paraId="1F400CE9" wp14:textId="77777777">
      <w:pPr>
        <w:numPr>
          <w:ilvl w:val="0"/>
          <w:numId w:val="19"/>
        </w:numPr>
        <w:rPr>
          <w:bCs/>
          <w:sz w:val="22"/>
          <w:szCs w:val="22"/>
        </w:rPr>
      </w:pPr>
      <w:r>
        <w:rPr>
          <w:bCs/>
          <w:sz w:val="22"/>
          <w:szCs w:val="22"/>
        </w:rPr>
        <w:t>Model file size: 14kb</w:t>
      </w:r>
    </w:p>
    <w:p xmlns:wp14="http://schemas.microsoft.com/office/word/2010/wordml" w:rsidR="008C21A6" w:rsidP="008C21A6" w:rsidRDefault="008C21A6" w14:paraId="44EAFD9C" wp14:textId="77777777">
      <w:pPr>
        <w:rPr>
          <w:bCs/>
          <w:sz w:val="22"/>
          <w:szCs w:val="22"/>
        </w:rPr>
      </w:pPr>
    </w:p>
    <w:p xmlns:wp14="http://schemas.microsoft.com/office/word/2010/wordml" w:rsidR="003E2AED" w:rsidP="00E77254" w:rsidRDefault="008C21A6" w14:paraId="54D5C6CF" wp14:textId="77777777">
      <w:pPr>
        <w:ind w:left="2126"/>
      </w:pPr>
      <w:r>
        <w:rPr>
          <w:bCs/>
          <w:sz w:val="22"/>
          <w:szCs w:val="22"/>
        </w:rPr>
        <w:t>Covert-channel detector software is developed to use the model to detect covert channels in live packets.</w:t>
      </w:r>
    </w:p>
    <w:tbl>
      <w:tblPr>
        <w:tblpPr w:leftFromText="180" w:rightFromText="180" w:vertAnchor="text" w:horzAnchor="margin" w:tblpXSpec="center" w:tblpY="91"/>
        <w:tblW w:w="9399" w:type="dxa"/>
        <w:tblBorders>
          <w:top w:val="thickThinSmallGap" w:color="auto" w:sz="24" w:space="0"/>
          <w:left w:val="thickThinSmallGap" w:color="auto" w:sz="24" w:space="0"/>
          <w:bottom w:val="thinThickSmallGap" w:color="auto" w:sz="24" w:space="0"/>
          <w:right w:val="thinThickSmallGap" w:color="auto" w:sz="24" w:space="0"/>
          <w:insideH w:val="single" w:color="auto" w:sz="6" w:space="0"/>
          <w:insideV w:val="thickThinSmallGap" w:color="auto" w:sz="24" w:space="0"/>
        </w:tblBorders>
        <w:tblLayout w:type="fixed"/>
        <w:tblLook w:val="04A0" w:firstRow="1" w:lastRow="0" w:firstColumn="1" w:lastColumn="0" w:noHBand="0" w:noVBand="1"/>
      </w:tblPr>
      <w:tblGrid>
        <w:gridCol w:w="4620"/>
        <w:gridCol w:w="4779"/>
      </w:tblGrid>
      <w:tr xmlns:wp14="http://schemas.microsoft.com/office/word/2010/wordml" w:rsidR="003E2AED" w:rsidTr="008018BB" w14:paraId="4B94D5A5" wp14:textId="77777777">
        <w:trPr>
          <w:trHeight w:val="3357"/>
        </w:trPr>
        <w:tc>
          <w:tcPr>
            <w:tcW w:w="4620" w:type="dxa"/>
            <w:shd w:val="clear" w:color="auto" w:fill="auto"/>
          </w:tcPr>
          <w:p w:rsidR="003E2AED" w:rsidP="008018BB" w:rsidRDefault="003E2AED" w14:paraId="3DEEC669" wp14:textId="77777777">
            <w:pPr>
              <w:ind w:right="842"/>
            </w:pPr>
          </w:p>
          <w:p w:rsidR="003E2AED" w:rsidP="008018BB" w:rsidRDefault="009E66C7" w14:paraId="3656B9AB" wp14:textId="77777777">
            <w:pPr>
              <w:ind w:right="842"/>
              <w:jc w:val="center"/>
            </w:pPr>
            <w:ins w:author="Ambreen Zafar" w:date="2021-04-03T15:41:00Z" w:id="0">
              <w:r w:rsidRPr="001340E1">
                <w:rPr>
                  <w:rStyle w:val="Strong"/>
                  <w:noProof/>
                </w:rPr>
                <w:drawing>
                  <wp:inline xmlns:wp14="http://schemas.microsoft.com/office/word/2010/wordprocessingDrawing" distT="0" distB="0" distL="0" distR="0" wp14:anchorId="5E58817C" wp14:editId="7777777">
                    <wp:extent cx="2747645" cy="2191385"/>
                    <wp:effectExtent l="0" t="0" r="0" b="0"/>
                    <wp:docPr id="2"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tc>
        <w:tc>
          <w:tcPr>
            <w:tcW w:w="4779" w:type="dxa"/>
            <w:shd w:val="clear" w:color="auto" w:fill="auto"/>
          </w:tcPr>
          <w:p w:rsidR="003E2AED" w:rsidP="008018BB" w:rsidRDefault="003E2AED" w14:paraId="45FB0818" wp14:textId="77777777">
            <w:pPr>
              <w:ind w:right="842"/>
              <w:rPr>
                <w:noProof/>
              </w:rPr>
            </w:pPr>
          </w:p>
          <w:p w:rsidR="003E2AED" w:rsidP="008018BB" w:rsidRDefault="009E66C7" w14:paraId="049F31CB" wp14:textId="77777777">
            <w:pPr>
              <w:ind w:right="842"/>
            </w:pPr>
            <w:ins w:author="Ambreen Zafar" w:date="2021-04-03T15:38:00Z" w:id="1">
              <w:r w:rsidRPr="002E6496">
                <w:rPr>
                  <w:noProof/>
                </w:rPr>
                <w:drawing>
                  <wp:inline xmlns:wp14="http://schemas.microsoft.com/office/word/2010/wordprocessingDrawing" distT="0" distB="0" distL="0" distR="0" wp14:anchorId="0E0DEF01" wp14:editId="7777777">
                    <wp:extent cx="2800985" cy="2199640"/>
                    <wp:effectExtent l="0" t="0" r="0" b="0"/>
                    <wp:docPr id="3"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tc>
      </w:tr>
    </w:tbl>
    <w:p xmlns:wp14="http://schemas.microsoft.com/office/word/2010/wordml" w:rsidR="003E2AED" w:rsidP="003E2AED" w:rsidRDefault="009E66C7" w14:paraId="176BB64F" wp14:textId="77777777">
      <w:pPr>
        <w:ind w:right="842"/>
      </w:pPr>
      <w:r>
        <w:rPr>
          <w:noProof/>
        </w:rPr>
        <mc:AlternateContent>
          <mc:Choice Requires="wps">
            <w:drawing>
              <wp:anchor xmlns:wp14="http://schemas.microsoft.com/office/word/2010/wordprocessingDrawing" distT="45720" distB="45720" distL="114300" distR="114300" simplePos="0" relativeHeight="251657728" behindDoc="0" locked="0" layoutInCell="1" allowOverlap="1" wp14:anchorId="73AE7707" wp14:editId="7777777">
                <wp:simplePos x="0" y="0"/>
                <wp:positionH relativeFrom="column">
                  <wp:posOffset>526415</wp:posOffset>
                </wp:positionH>
                <wp:positionV relativeFrom="paragraph">
                  <wp:posOffset>2585085</wp:posOffset>
                </wp:positionV>
                <wp:extent cx="4280535" cy="279781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2797810"/>
                        </a:xfrm>
                        <a:prstGeom prst="rect">
                          <a:avLst/>
                        </a:prstGeom>
                        <a:solidFill>
                          <a:srgbClr val="FFFFFF"/>
                        </a:solidFill>
                        <a:ln w="38100">
                          <a:solidFill>
                            <a:srgbClr val="000000"/>
                          </a:solidFill>
                          <a:miter lim="800000"/>
                          <a:headEnd/>
                          <a:tailEnd/>
                        </a:ln>
                      </wps:spPr>
                      <wps:txbx>
                        <w:txbxContent>
                          <w:p xmlns:wp14="http://schemas.microsoft.com/office/word/2010/wordml" w:rsidR="003203D7" w:rsidRDefault="009E66C7" w14:paraId="53128261" wp14:textId="77777777">
                            <w:r w:rsidRPr="00764DD8">
                              <w:rPr>
                                <w:noProof/>
                              </w:rPr>
                              <w:drawing>
                                <wp:inline xmlns:wp14="http://schemas.microsoft.com/office/word/2010/wordprocessingDrawing" distT="0" distB="0" distL="0" distR="0" wp14:anchorId="0E6C7037" wp14:editId="7777777">
                                  <wp:extent cx="4050030" cy="265811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w14:anchorId="077771CD">
              <v:shapetype id="_x0000_t202" coordsize="21600,21600" o:spt="202" path="m,l,21600r21600,l21600,xe">
                <v:stroke joinstyle="miter"/>
                <v:path gradientshapeok="t" o:connecttype="rect"/>
              </v:shapetype>
              <v:shape id="Text Box 2" style="position:absolute;margin-left:41.45pt;margin-top:203.55pt;width:337.05pt;height:220.3pt;z-index:25165772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">
                <v:textbox style="mso-fit-shape-to-text:t">
                  <w:txbxContent>
                    <w:p w:rsidR="003203D7" w:rsidRDefault="009E66C7" w14:paraId="62486C05" wp14:textId="77777777">
                      <w:r w:rsidRPr="00764DD8">
                        <w:rPr>
                          <w:noProof/>
                        </w:rPr>
                        <w:drawing>
                          <wp:inline xmlns:wp14="http://schemas.microsoft.com/office/word/2010/wordprocessingDrawing" distT="0" distB="0" distL="0" distR="0" wp14:anchorId="530C09C2" wp14:editId="7777777">
                            <wp:extent cx="4050030" cy="2658110"/>
                            <wp:effectExtent l="0" t="0" r="0" b="0"/>
                            <wp:docPr id="121255117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w10:wrap type="square"/>
              </v:shape>
            </w:pict>
          </mc:Fallback>
        </mc:AlternateContent>
      </w:r>
    </w:p>
    <w:p xmlns:wp14="http://schemas.microsoft.com/office/word/2010/wordml" w:rsidR="003E2AED" w:rsidP="003E2AED" w:rsidRDefault="003E2AED" w14:paraId="4101652C" wp14:textId="77777777">
      <w:pPr>
        <w:ind w:right="842"/>
      </w:pPr>
    </w:p>
    <w:p xmlns:wp14="http://schemas.microsoft.com/office/word/2010/wordml" w:rsidR="003203D7" w:rsidP="003E2AED" w:rsidRDefault="003203D7" w14:paraId="4B99056E" wp14:textId="77777777">
      <w:pPr>
        <w:ind w:right="842"/>
      </w:pPr>
    </w:p>
    <w:p xmlns:wp14="http://schemas.microsoft.com/office/word/2010/wordml" w:rsidR="003203D7" w:rsidP="003E2AED" w:rsidRDefault="003203D7" w14:paraId="1299C43A" wp14:textId="77777777">
      <w:pPr>
        <w:ind w:right="842"/>
      </w:pPr>
    </w:p>
    <w:p xmlns:wp14="http://schemas.microsoft.com/office/word/2010/wordml" w:rsidR="003203D7" w:rsidP="003E2AED" w:rsidRDefault="003203D7" w14:paraId="4DDBEF00" wp14:textId="77777777">
      <w:pPr>
        <w:ind w:right="842"/>
      </w:pPr>
    </w:p>
    <w:p xmlns:wp14="http://schemas.microsoft.com/office/word/2010/wordml" w:rsidR="003203D7" w:rsidP="003E2AED" w:rsidRDefault="003203D7" w14:paraId="3461D779" wp14:textId="77777777">
      <w:pPr>
        <w:ind w:right="842"/>
      </w:pPr>
    </w:p>
    <w:p xmlns:wp14="http://schemas.microsoft.com/office/word/2010/wordml" w:rsidR="003203D7" w:rsidP="003E2AED" w:rsidRDefault="003203D7" w14:paraId="3CF2D8B6" wp14:textId="77777777">
      <w:pPr>
        <w:ind w:right="842"/>
      </w:pPr>
    </w:p>
    <w:p xmlns:wp14="http://schemas.microsoft.com/office/word/2010/wordml" w:rsidR="003203D7" w:rsidP="003E2AED" w:rsidRDefault="003203D7" w14:paraId="0FB78278" wp14:textId="77777777">
      <w:pPr>
        <w:ind w:right="842"/>
      </w:pPr>
    </w:p>
    <w:p xmlns:wp14="http://schemas.microsoft.com/office/word/2010/wordml" w:rsidR="003203D7" w:rsidP="003E2AED" w:rsidRDefault="003203D7" w14:paraId="1FC39945" wp14:textId="77777777">
      <w:pPr>
        <w:ind w:right="842"/>
      </w:pPr>
    </w:p>
    <w:p xmlns:wp14="http://schemas.microsoft.com/office/word/2010/wordml" w:rsidR="003203D7" w:rsidP="003E2AED" w:rsidRDefault="003203D7" w14:paraId="0562CB0E" wp14:textId="77777777">
      <w:pPr>
        <w:ind w:right="842"/>
      </w:pPr>
    </w:p>
    <w:p xmlns:wp14="http://schemas.microsoft.com/office/word/2010/wordml" w:rsidR="003203D7" w:rsidP="003E2AED" w:rsidRDefault="003203D7" w14:paraId="34CE0A41" wp14:textId="77777777">
      <w:pPr>
        <w:ind w:right="842"/>
      </w:pPr>
    </w:p>
    <w:p xmlns:wp14="http://schemas.microsoft.com/office/word/2010/wordml" w:rsidR="003203D7" w:rsidP="003E2AED" w:rsidRDefault="003203D7" w14:paraId="62EBF3C5" wp14:textId="77777777">
      <w:pPr>
        <w:ind w:right="842"/>
      </w:pPr>
    </w:p>
    <w:p xmlns:wp14="http://schemas.microsoft.com/office/word/2010/wordml" w:rsidR="003203D7" w:rsidP="003E2AED" w:rsidRDefault="003203D7" w14:paraId="6D98A12B" wp14:textId="77777777">
      <w:pPr>
        <w:ind w:right="842"/>
      </w:pPr>
    </w:p>
    <w:p xmlns:wp14="http://schemas.microsoft.com/office/word/2010/wordml" w:rsidR="003203D7" w:rsidP="003E2AED" w:rsidRDefault="003203D7" w14:paraId="2946DB82" wp14:textId="77777777">
      <w:pPr>
        <w:ind w:right="842"/>
      </w:pPr>
    </w:p>
    <w:p xmlns:wp14="http://schemas.microsoft.com/office/word/2010/wordml" w:rsidR="003203D7" w:rsidP="003E2AED" w:rsidRDefault="003203D7" w14:paraId="5997CC1D" wp14:textId="77777777">
      <w:pPr>
        <w:ind w:right="842"/>
      </w:pPr>
    </w:p>
    <w:p xmlns:wp14="http://schemas.microsoft.com/office/word/2010/wordml" w:rsidR="003203D7" w:rsidP="003E2AED" w:rsidRDefault="003203D7" w14:paraId="110FFD37" wp14:textId="77777777">
      <w:pPr>
        <w:ind w:right="842"/>
      </w:pPr>
    </w:p>
    <w:p xmlns:wp14="http://schemas.microsoft.com/office/word/2010/wordml" w:rsidR="003203D7" w:rsidP="003E2AED" w:rsidRDefault="003203D7" w14:paraId="6B699379" wp14:textId="77777777">
      <w:pPr>
        <w:ind w:right="842"/>
      </w:pPr>
    </w:p>
    <w:p xmlns:wp14="http://schemas.microsoft.com/office/word/2010/wordml" w:rsidR="003203D7" w:rsidP="003E2AED" w:rsidRDefault="003203D7" w14:paraId="3FE9F23F" wp14:textId="77777777">
      <w:pPr>
        <w:ind w:right="842"/>
      </w:pPr>
    </w:p>
    <w:p xmlns:wp14="http://schemas.microsoft.com/office/word/2010/wordml" w:rsidR="003203D7" w:rsidP="003E2AED" w:rsidRDefault="003203D7" w14:paraId="1F72F646" wp14:textId="77777777">
      <w:pPr>
        <w:ind w:right="842"/>
      </w:pPr>
    </w:p>
    <w:p xmlns:wp14="http://schemas.microsoft.com/office/word/2010/wordml" w:rsidR="003E2AED" w:rsidP="003E2AED" w:rsidRDefault="003E2AED" w14:paraId="08CE6F91" wp14:textId="77777777">
      <w:pPr>
        <w:ind w:right="842"/>
      </w:pPr>
    </w:p>
    <w:p xmlns:wp14="http://schemas.microsoft.com/office/word/2010/wordml" w:rsidRPr="00F81320" w:rsidR="00AB10F4" w:rsidP="003203D7" w:rsidRDefault="009E66C7" w14:paraId="61CDCEAD" wp14:textId="77777777">
      <w:pPr>
        <w:jc w:val="center"/>
      </w:pPr>
      <w:r w:rsidRPr="00764DD8">
        <w:rPr>
          <w:noProof/>
        </w:rPr>
        <w:drawing>
          <wp:inline xmlns:wp14="http://schemas.microsoft.com/office/word/2010/wordprocessingDrawing" distT="0" distB="0" distL="0" distR="0" wp14:anchorId="60FA2A0E" wp14:editId="7777777">
            <wp:extent cx="4953000" cy="307594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xmlns:wp14="http://schemas.microsoft.com/office/word/2010/wordml" w:rsidRPr="0055716A" w:rsidR="0055716A" w:rsidP="0055716A" w:rsidRDefault="0055716A" w14:paraId="6BB9E253" wp14:textId="77777777">
      <w:pPr>
        <w:ind w:left="2203"/>
      </w:pPr>
    </w:p>
    <w:sectPr w:rsidRPr="0055716A" w:rsidR="0055716A" w:rsidSect="00072D1D">
      <w:pgSz w:w="12240" w:h="15840" w:orient="portrait"/>
      <w:pgMar w:top="1440" w:right="1800" w:bottom="1440" w:left="1800" w:header="720" w:footer="720"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91556B" w:rsidP="00683C7A" w:rsidRDefault="0091556B" w14:paraId="23DE523C" wp14:textId="77777777">
      <w:r>
        <w:separator/>
      </w:r>
    </w:p>
  </w:endnote>
  <w:endnote w:type="continuationSeparator" w:id="0">
    <w:p xmlns:wp14="http://schemas.microsoft.com/office/word/2010/wordml" w:rsidR="0091556B" w:rsidP="00683C7A" w:rsidRDefault="0091556B" w14:paraId="52E562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91556B" w:rsidP="00683C7A" w:rsidRDefault="0091556B" w14:paraId="07547A01" wp14:textId="77777777">
      <w:r>
        <w:separator/>
      </w:r>
    </w:p>
  </w:footnote>
  <w:footnote w:type="continuationSeparator" w:id="0">
    <w:p xmlns:wp14="http://schemas.microsoft.com/office/word/2010/wordml" w:rsidR="0091556B" w:rsidP="00683C7A" w:rsidRDefault="0091556B" w14:paraId="5043CB0F"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3545"/>
    <w:multiLevelType w:val="hybridMultilevel"/>
    <w:tmpl w:val="4DA2AEB6"/>
    <w:lvl w:ilvl="0" w:tplc="4C4A4A06">
      <w:numFmt w:val="bullet"/>
      <w:lvlText w:val="-"/>
      <w:lvlJc w:val="left"/>
      <w:pPr>
        <w:ind w:left="720" w:hanging="360"/>
      </w:pPr>
      <w:rPr>
        <w:rFonts w:hint="default" w:ascii="Times New Roman" w:hAnsi="Times New Roman"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7753148"/>
    <w:multiLevelType w:val="hybridMultilevel"/>
    <w:tmpl w:val="5B94C820"/>
    <w:lvl w:ilvl="0" w:tplc="0AF21FFC">
      <w:numFmt w:val="bullet"/>
      <w:lvlText w:val="-"/>
      <w:lvlJc w:val="left"/>
      <w:pPr>
        <w:ind w:left="4678" w:hanging="360"/>
      </w:pPr>
      <w:rPr>
        <w:rFonts w:hint="default" w:ascii="Times New Roman" w:hAnsi="Times New Roman" w:eastAsia="Times New Roman" w:cs="Times New Roman"/>
        <w:b/>
      </w:rPr>
    </w:lvl>
    <w:lvl w:ilvl="1" w:tplc="10090003" w:tentative="1">
      <w:start w:val="1"/>
      <w:numFmt w:val="bullet"/>
      <w:lvlText w:val="o"/>
      <w:lvlJc w:val="left"/>
      <w:pPr>
        <w:ind w:left="5398" w:hanging="360"/>
      </w:pPr>
      <w:rPr>
        <w:rFonts w:hint="default" w:ascii="Courier New" w:hAnsi="Courier New" w:cs="Courier New"/>
      </w:rPr>
    </w:lvl>
    <w:lvl w:ilvl="2" w:tplc="10090005" w:tentative="1">
      <w:start w:val="1"/>
      <w:numFmt w:val="bullet"/>
      <w:lvlText w:val=""/>
      <w:lvlJc w:val="left"/>
      <w:pPr>
        <w:ind w:left="6118" w:hanging="360"/>
      </w:pPr>
      <w:rPr>
        <w:rFonts w:hint="default" w:ascii="Wingdings" w:hAnsi="Wingdings"/>
      </w:rPr>
    </w:lvl>
    <w:lvl w:ilvl="3" w:tplc="10090001" w:tentative="1">
      <w:start w:val="1"/>
      <w:numFmt w:val="bullet"/>
      <w:lvlText w:val=""/>
      <w:lvlJc w:val="left"/>
      <w:pPr>
        <w:ind w:left="6838" w:hanging="360"/>
      </w:pPr>
      <w:rPr>
        <w:rFonts w:hint="default" w:ascii="Symbol" w:hAnsi="Symbol"/>
      </w:rPr>
    </w:lvl>
    <w:lvl w:ilvl="4" w:tplc="10090003" w:tentative="1">
      <w:start w:val="1"/>
      <w:numFmt w:val="bullet"/>
      <w:lvlText w:val="o"/>
      <w:lvlJc w:val="left"/>
      <w:pPr>
        <w:ind w:left="7558" w:hanging="360"/>
      </w:pPr>
      <w:rPr>
        <w:rFonts w:hint="default" w:ascii="Courier New" w:hAnsi="Courier New" w:cs="Courier New"/>
      </w:rPr>
    </w:lvl>
    <w:lvl w:ilvl="5" w:tplc="10090005" w:tentative="1">
      <w:start w:val="1"/>
      <w:numFmt w:val="bullet"/>
      <w:lvlText w:val=""/>
      <w:lvlJc w:val="left"/>
      <w:pPr>
        <w:ind w:left="8278" w:hanging="360"/>
      </w:pPr>
      <w:rPr>
        <w:rFonts w:hint="default" w:ascii="Wingdings" w:hAnsi="Wingdings"/>
      </w:rPr>
    </w:lvl>
    <w:lvl w:ilvl="6" w:tplc="10090001" w:tentative="1">
      <w:start w:val="1"/>
      <w:numFmt w:val="bullet"/>
      <w:lvlText w:val=""/>
      <w:lvlJc w:val="left"/>
      <w:pPr>
        <w:ind w:left="8998" w:hanging="360"/>
      </w:pPr>
      <w:rPr>
        <w:rFonts w:hint="default" w:ascii="Symbol" w:hAnsi="Symbol"/>
      </w:rPr>
    </w:lvl>
    <w:lvl w:ilvl="7" w:tplc="10090003" w:tentative="1">
      <w:start w:val="1"/>
      <w:numFmt w:val="bullet"/>
      <w:lvlText w:val="o"/>
      <w:lvlJc w:val="left"/>
      <w:pPr>
        <w:ind w:left="9718" w:hanging="360"/>
      </w:pPr>
      <w:rPr>
        <w:rFonts w:hint="default" w:ascii="Courier New" w:hAnsi="Courier New" w:cs="Courier New"/>
      </w:rPr>
    </w:lvl>
    <w:lvl w:ilvl="8" w:tplc="10090005" w:tentative="1">
      <w:start w:val="1"/>
      <w:numFmt w:val="bullet"/>
      <w:lvlText w:val=""/>
      <w:lvlJc w:val="left"/>
      <w:pPr>
        <w:ind w:left="10438" w:hanging="360"/>
      </w:pPr>
      <w:rPr>
        <w:rFonts w:hint="default" w:ascii="Wingdings" w:hAnsi="Wingdings"/>
      </w:rPr>
    </w:lvl>
  </w:abstractNum>
  <w:abstractNum w:abstractNumId="2" w15:restartNumberingAfterBreak="0">
    <w:nsid w:val="14BF204A"/>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3" w15:restartNumberingAfterBreak="0">
    <w:nsid w:val="1C337C49"/>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2AC74569"/>
    <w:multiLevelType w:val="hybridMultilevel"/>
    <w:tmpl w:val="371698E0"/>
    <w:lvl w:ilvl="0" w:tplc="10090001">
      <w:numFmt w:val="bullet"/>
      <w:lvlText w:val=""/>
      <w:lvlJc w:val="left"/>
      <w:pPr>
        <w:ind w:left="2880" w:hanging="360"/>
      </w:pPr>
      <w:rPr>
        <w:rFonts w:hint="default" w:ascii="Symbol" w:hAnsi="Symbol" w:eastAsia="Times New Roman" w:cs="Times New Roman"/>
      </w:rPr>
    </w:lvl>
    <w:lvl w:ilvl="1" w:tplc="10090003" w:tentative="1">
      <w:start w:val="1"/>
      <w:numFmt w:val="bullet"/>
      <w:lvlText w:val="o"/>
      <w:lvlJc w:val="left"/>
      <w:pPr>
        <w:ind w:left="3600" w:hanging="360"/>
      </w:pPr>
      <w:rPr>
        <w:rFonts w:hint="default" w:ascii="Courier New" w:hAnsi="Courier New" w:cs="Courier New"/>
      </w:rPr>
    </w:lvl>
    <w:lvl w:ilvl="2" w:tplc="10090005" w:tentative="1">
      <w:start w:val="1"/>
      <w:numFmt w:val="bullet"/>
      <w:lvlText w:val=""/>
      <w:lvlJc w:val="left"/>
      <w:pPr>
        <w:ind w:left="4320" w:hanging="360"/>
      </w:pPr>
      <w:rPr>
        <w:rFonts w:hint="default" w:ascii="Wingdings" w:hAnsi="Wingdings"/>
      </w:rPr>
    </w:lvl>
    <w:lvl w:ilvl="3" w:tplc="10090001" w:tentative="1">
      <w:start w:val="1"/>
      <w:numFmt w:val="bullet"/>
      <w:lvlText w:val=""/>
      <w:lvlJc w:val="left"/>
      <w:pPr>
        <w:ind w:left="5040" w:hanging="360"/>
      </w:pPr>
      <w:rPr>
        <w:rFonts w:hint="default" w:ascii="Symbol" w:hAnsi="Symbol"/>
      </w:rPr>
    </w:lvl>
    <w:lvl w:ilvl="4" w:tplc="10090003" w:tentative="1">
      <w:start w:val="1"/>
      <w:numFmt w:val="bullet"/>
      <w:lvlText w:val="o"/>
      <w:lvlJc w:val="left"/>
      <w:pPr>
        <w:ind w:left="5760" w:hanging="360"/>
      </w:pPr>
      <w:rPr>
        <w:rFonts w:hint="default" w:ascii="Courier New" w:hAnsi="Courier New" w:cs="Courier New"/>
      </w:rPr>
    </w:lvl>
    <w:lvl w:ilvl="5" w:tplc="10090005" w:tentative="1">
      <w:start w:val="1"/>
      <w:numFmt w:val="bullet"/>
      <w:lvlText w:val=""/>
      <w:lvlJc w:val="left"/>
      <w:pPr>
        <w:ind w:left="6480" w:hanging="360"/>
      </w:pPr>
      <w:rPr>
        <w:rFonts w:hint="default" w:ascii="Wingdings" w:hAnsi="Wingdings"/>
      </w:rPr>
    </w:lvl>
    <w:lvl w:ilvl="6" w:tplc="10090001" w:tentative="1">
      <w:start w:val="1"/>
      <w:numFmt w:val="bullet"/>
      <w:lvlText w:val=""/>
      <w:lvlJc w:val="left"/>
      <w:pPr>
        <w:ind w:left="7200" w:hanging="360"/>
      </w:pPr>
      <w:rPr>
        <w:rFonts w:hint="default" w:ascii="Symbol" w:hAnsi="Symbol"/>
      </w:rPr>
    </w:lvl>
    <w:lvl w:ilvl="7" w:tplc="10090003" w:tentative="1">
      <w:start w:val="1"/>
      <w:numFmt w:val="bullet"/>
      <w:lvlText w:val="o"/>
      <w:lvlJc w:val="left"/>
      <w:pPr>
        <w:ind w:left="7920" w:hanging="360"/>
      </w:pPr>
      <w:rPr>
        <w:rFonts w:hint="default" w:ascii="Courier New" w:hAnsi="Courier New" w:cs="Courier New"/>
      </w:rPr>
    </w:lvl>
    <w:lvl w:ilvl="8" w:tplc="10090005" w:tentative="1">
      <w:start w:val="1"/>
      <w:numFmt w:val="bullet"/>
      <w:lvlText w:val=""/>
      <w:lvlJc w:val="left"/>
      <w:pPr>
        <w:ind w:left="8640" w:hanging="360"/>
      </w:pPr>
      <w:rPr>
        <w:rFonts w:hint="default" w:ascii="Wingdings" w:hAnsi="Wingdings"/>
      </w:rPr>
    </w:lvl>
  </w:abstractNum>
  <w:abstractNum w:abstractNumId="5" w15:restartNumberingAfterBreak="0">
    <w:nsid w:val="3A994972"/>
    <w:multiLevelType w:val="hybridMultilevel"/>
    <w:tmpl w:val="99946320"/>
    <w:lvl w:ilvl="0" w:tplc="D9D204C6">
      <w:numFmt w:val="bullet"/>
      <w:lvlText w:val="-"/>
      <w:lvlJc w:val="left"/>
      <w:pPr>
        <w:ind w:left="2203" w:hanging="360"/>
      </w:pPr>
      <w:rPr>
        <w:rFonts w:hint="default" w:ascii="Times New Roman" w:hAnsi="Times New Roman" w:eastAsia="Times New Roman" w:cs="Times New Roman"/>
      </w:rPr>
    </w:lvl>
    <w:lvl w:ilvl="1" w:tplc="10090003" w:tentative="1">
      <w:start w:val="1"/>
      <w:numFmt w:val="bullet"/>
      <w:lvlText w:val="o"/>
      <w:lvlJc w:val="left"/>
      <w:pPr>
        <w:ind w:left="2923" w:hanging="360"/>
      </w:pPr>
      <w:rPr>
        <w:rFonts w:hint="default" w:ascii="Courier New" w:hAnsi="Courier New" w:cs="Courier New"/>
      </w:rPr>
    </w:lvl>
    <w:lvl w:ilvl="2" w:tplc="10090005" w:tentative="1">
      <w:start w:val="1"/>
      <w:numFmt w:val="bullet"/>
      <w:lvlText w:val=""/>
      <w:lvlJc w:val="left"/>
      <w:pPr>
        <w:ind w:left="3643" w:hanging="360"/>
      </w:pPr>
      <w:rPr>
        <w:rFonts w:hint="default" w:ascii="Wingdings" w:hAnsi="Wingdings"/>
      </w:rPr>
    </w:lvl>
    <w:lvl w:ilvl="3" w:tplc="10090001" w:tentative="1">
      <w:start w:val="1"/>
      <w:numFmt w:val="bullet"/>
      <w:lvlText w:val=""/>
      <w:lvlJc w:val="left"/>
      <w:pPr>
        <w:ind w:left="4363" w:hanging="360"/>
      </w:pPr>
      <w:rPr>
        <w:rFonts w:hint="default" w:ascii="Symbol" w:hAnsi="Symbol"/>
      </w:rPr>
    </w:lvl>
    <w:lvl w:ilvl="4" w:tplc="10090003" w:tentative="1">
      <w:start w:val="1"/>
      <w:numFmt w:val="bullet"/>
      <w:lvlText w:val="o"/>
      <w:lvlJc w:val="left"/>
      <w:pPr>
        <w:ind w:left="5083" w:hanging="360"/>
      </w:pPr>
      <w:rPr>
        <w:rFonts w:hint="default" w:ascii="Courier New" w:hAnsi="Courier New" w:cs="Courier New"/>
      </w:rPr>
    </w:lvl>
    <w:lvl w:ilvl="5" w:tplc="10090005" w:tentative="1">
      <w:start w:val="1"/>
      <w:numFmt w:val="bullet"/>
      <w:lvlText w:val=""/>
      <w:lvlJc w:val="left"/>
      <w:pPr>
        <w:ind w:left="5803" w:hanging="360"/>
      </w:pPr>
      <w:rPr>
        <w:rFonts w:hint="default" w:ascii="Wingdings" w:hAnsi="Wingdings"/>
      </w:rPr>
    </w:lvl>
    <w:lvl w:ilvl="6" w:tplc="10090001" w:tentative="1">
      <w:start w:val="1"/>
      <w:numFmt w:val="bullet"/>
      <w:lvlText w:val=""/>
      <w:lvlJc w:val="left"/>
      <w:pPr>
        <w:ind w:left="6523" w:hanging="360"/>
      </w:pPr>
      <w:rPr>
        <w:rFonts w:hint="default" w:ascii="Symbol" w:hAnsi="Symbol"/>
      </w:rPr>
    </w:lvl>
    <w:lvl w:ilvl="7" w:tplc="10090003" w:tentative="1">
      <w:start w:val="1"/>
      <w:numFmt w:val="bullet"/>
      <w:lvlText w:val="o"/>
      <w:lvlJc w:val="left"/>
      <w:pPr>
        <w:ind w:left="7243" w:hanging="360"/>
      </w:pPr>
      <w:rPr>
        <w:rFonts w:hint="default" w:ascii="Courier New" w:hAnsi="Courier New" w:cs="Courier New"/>
      </w:rPr>
    </w:lvl>
    <w:lvl w:ilvl="8" w:tplc="10090005" w:tentative="1">
      <w:start w:val="1"/>
      <w:numFmt w:val="bullet"/>
      <w:lvlText w:val=""/>
      <w:lvlJc w:val="left"/>
      <w:pPr>
        <w:ind w:left="7963" w:hanging="360"/>
      </w:pPr>
      <w:rPr>
        <w:rFonts w:hint="default" w:ascii="Wingdings" w:hAnsi="Wingdings"/>
      </w:rPr>
    </w:lvl>
  </w:abstractNum>
  <w:abstractNum w:abstractNumId="6" w15:restartNumberingAfterBreak="0">
    <w:nsid w:val="45C37B6C"/>
    <w:multiLevelType w:val="hybridMultilevel"/>
    <w:tmpl w:val="83A49102"/>
    <w:lvl w:ilvl="0" w:tplc="D374AE0C">
      <w:numFmt w:val="bullet"/>
      <w:lvlText w:val="-"/>
      <w:lvlJc w:val="left"/>
      <w:pPr>
        <w:ind w:left="3168" w:hanging="360"/>
      </w:pPr>
      <w:rPr>
        <w:rFonts w:hint="default" w:ascii="Times New Roman" w:hAnsi="Times New Roman" w:eastAsia="Times New Roman" w:cs="Times New Roman"/>
        <w:b/>
      </w:rPr>
    </w:lvl>
    <w:lvl w:ilvl="1" w:tplc="10090003" w:tentative="1">
      <w:start w:val="1"/>
      <w:numFmt w:val="bullet"/>
      <w:lvlText w:val="o"/>
      <w:lvlJc w:val="left"/>
      <w:pPr>
        <w:ind w:left="3888" w:hanging="360"/>
      </w:pPr>
      <w:rPr>
        <w:rFonts w:hint="default" w:ascii="Courier New" w:hAnsi="Courier New" w:cs="Courier New"/>
      </w:rPr>
    </w:lvl>
    <w:lvl w:ilvl="2" w:tplc="10090005" w:tentative="1">
      <w:start w:val="1"/>
      <w:numFmt w:val="bullet"/>
      <w:lvlText w:val=""/>
      <w:lvlJc w:val="left"/>
      <w:pPr>
        <w:ind w:left="4608" w:hanging="360"/>
      </w:pPr>
      <w:rPr>
        <w:rFonts w:hint="default" w:ascii="Wingdings" w:hAnsi="Wingdings"/>
      </w:rPr>
    </w:lvl>
    <w:lvl w:ilvl="3" w:tplc="10090001" w:tentative="1">
      <w:start w:val="1"/>
      <w:numFmt w:val="bullet"/>
      <w:lvlText w:val=""/>
      <w:lvlJc w:val="left"/>
      <w:pPr>
        <w:ind w:left="5328" w:hanging="360"/>
      </w:pPr>
      <w:rPr>
        <w:rFonts w:hint="default" w:ascii="Symbol" w:hAnsi="Symbol"/>
      </w:rPr>
    </w:lvl>
    <w:lvl w:ilvl="4" w:tplc="10090003" w:tentative="1">
      <w:start w:val="1"/>
      <w:numFmt w:val="bullet"/>
      <w:lvlText w:val="o"/>
      <w:lvlJc w:val="left"/>
      <w:pPr>
        <w:ind w:left="6048" w:hanging="360"/>
      </w:pPr>
      <w:rPr>
        <w:rFonts w:hint="default" w:ascii="Courier New" w:hAnsi="Courier New" w:cs="Courier New"/>
      </w:rPr>
    </w:lvl>
    <w:lvl w:ilvl="5" w:tplc="10090005" w:tentative="1">
      <w:start w:val="1"/>
      <w:numFmt w:val="bullet"/>
      <w:lvlText w:val=""/>
      <w:lvlJc w:val="left"/>
      <w:pPr>
        <w:ind w:left="6768" w:hanging="360"/>
      </w:pPr>
      <w:rPr>
        <w:rFonts w:hint="default" w:ascii="Wingdings" w:hAnsi="Wingdings"/>
      </w:rPr>
    </w:lvl>
    <w:lvl w:ilvl="6" w:tplc="10090001" w:tentative="1">
      <w:start w:val="1"/>
      <w:numFmt w:val="bullet"/>
      <w:lvlText w:val=""/>
      <w:lvlJc w:val="left"/>
      <w:pPr>
        <w:ind w:left="7488" w:hanging="360"/>
      </w:pPr>
      <w:rPr>
        <w:rFonts w:hint="default" w:ascii="Symbol" w:hAnsi="Symbol"/>
      </w:rPr>
    </w:lvl>
    <w:lvl w:ilvl="7" w:tplc="10090003" w:tentative="1">
      <w:start w:val="1"/>
      <w:numFmt w:val="bullet"/>
      <w:lvlText w:val="o"/>
      <w:lvlJc w:val="left"/>
      <w:pPr>
        <w:ind w:left="8208" w:hanging="360"/>
      </w:pPr>
      <w:rPr>
        <w:rFonts w:hint="default" w:ascii="Courier New" w:hAnsi="Courier New" w:cs="Courier New"/>
      </w:rPr>
    </w:lvl>
    <w:lvl w:ilvl="8" w:tplc="10090005" w:tentative="1">
      <w:start w:val="1"/>
      <w:numFmt w:val="bullet"/>
      <w:lvlText w:val=""/>
      <w:lvlJc w:val="left"/>
      <w:pPr>
        <w:ind w:left="8928" w:hanging="360"/>
      </w:pPr>
      <w:rPr>
        <w:rFonts w:hint="default" w:ascii="Wingdings" w:hAnsi="Wingdings"/>
      </w:rPr>
    </w:lvl>
  </w:abstractNum>
  <w:abstractNum w:abstractNumId="7" w15:restartNumberingAfterBreak="0">
    <w:nsid w:val="504823CC"/>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8" w15:restartNumberingAfterBreak="0">
    <w:nsid w:val="52490CEE"/>
    <w:multiLevelType w:val="hybridMultilevel"/>
    <w:tmpl w:val="60B8D9FA"/>
    <w:lvl w:ilvl="0" w:tplc="34090001">
      <w:start w:val="1"/>
      <w:numFmt w:val="bullet"/>
      <w:lvlText w:val=""/>
      <w:lvlJc w:val="left"/>
      <w:pPr>
        <w:ind w:left="2850" w:hanging="360"/>
      </w:pPr>
      <w:rPr>
        <w:rFonts w:hint="default" w:ascii="Symbol" w:hAnsi="Symbol"/>
      </w:rPr>
    </w:lvl>
    <w:lvl w:ilvl="1" w:tplc="34090003" w:tentative="1">
      <w:start w:val="1"/>
      <w:numFmt w:val="bullet"/>
      <w:lvlText w:val="o"/>
      <w:lvlJc w:val="left"/>
      <w:pPr>
        <w:ind w:left="3570" w:hanging="360"/>
      </w:pPr>
      <w:rPr>
        <w:rFonts w:hint="default" w:ascii="Courier New" w:hAnsi="Courier New" w:cs="Courier New"/>
      </w:rPr>
    </w:lvl>
    <w:lvl w:ilvl="2" w:tplc="34090005" w:tentative="1">
      <w:start w:val="1"/>
      <w:numFmt w:val="bullet"/>
      <w:lvlText w:val=""/>
      <w:lvlJc w:val="left"/>
      <w:pPr>
        <w:ind w:left="4290" w:hanging="360"/>
      </w:pPr>
      <w:rPr>
        <w:rFonts w:hint="default" w:ascii="Wingdings" w:hAnsi="Wingdings"/>
      </w:rPr>
    </w:lvl>
    <w:lvl w:ilvl="3" w:tplc="34090001" w:tentative="1">
      <w:start w:val="1"/>
      <w:numFmt w:val="bullet"/>
      <w:lvlText w:val=""/>
      <w:lvlJc w:val="left"/>
      <w:pPr>
        <w:ind w:left="5010" w:hanging="360"/>
      </w:pPr>
      <w:rPr>
        <w:rFonts w:hint="default" w:ascii="Symbol" w:hAnsi="Symbol"/>
      </w:rPr>
    </w:lvl>
    <w:lvl w:ilvl="4" w:tplc="34090003" w:tentative="1">
      <w:start w:val="1"/>
      <w:numFmt w:val="bullet"/>
      <w:lvlText w:val="o"/>
      <w:lvlJc w:val="left"/>
      <w:pPr>
        <w:ind w:left="5730" w:hanging="360"/>
      </w:pPr>
      <w:rPr>
        <w:rFonts w:hint="default" w:ascii="Courier New" w:hAnsi="Courier New" w:cs="Courier New"/>
      </w:rPr>
    </w:lvl>
    <w:lvl w:ilvl="5" w:tplc="34090005" w:tentative="1">
      <w:start w:val="1"/>
      <w:numFmt w:val="bullet"/>
      <w:lvlText w:val=""/>
      <w:lvlJc w:val="left"/>
      <w:pPr>
        <w:ind w:left="6450" w:hanging="360"/>
      </w:pPr>
      <w:rPr>
        <w:rFonts w:hint="default" w:ascii="Wingdings" w:hAnsi="Wingdings"/>
      </w:rPr>
    </w:lvl>
    <w:lvl w:ilvl="6" w:tplc="34090001" w:tentative="1">
      <w:start w:val="1"/>
      <w:numFmt w:val="bullet"/>
      <w:lvlText w:val=""/>
      <w:lvlJc w:val="left"/>
      <w:pPr>
        <w:ind w:left="7170" w:hanging="360"/>
      </w:pPr>
      <w:rPr>
        <w:rFonts w:hint="default" w:ascii="Symbol" w:hAnsi="Symbol"/>
      </w:rPr>
    </w:lvl>
    <w:lvl w:ilvl="7" w:tplc="34090003" w:tentative="1">
      <w:start w:val="1"/>
      <w:numFmt w:val="bullet"/>
      <w:lvlText w:val="o"/>
      <w:lvlJc w:val="left"/>
      <w:pPr>
        <w:ind w:left="7890" w:hanging="360"/>
      </w:pPr>
      <w:rPr>
        <w:rFonts w:hint="default" w:ascii="Courier New" w:hAnsi="Courier New" w:cs="Courier New"/>
      </w:rPr>
    </w:lvl>
    <w:lvl w:ilvl="8" w:tplc="34090005" w:tentative="1">
      <w:start w:val="1"/>
      <w:numFmt w:val="bullet"/>
      <w:lvlText w:val=""/>
      <w:lvlJc w:val="left"/>
      <w:pPr>
        <w:ind w:left="8610" w:hanging="360"/>
      </w:pPr>
      <w:rPr>
        <w:rFonts w:hint="default" w:ascii="Wingdings" w:hAnsi="Wingdings"/>
      </w:rPr>
    </w:lvl>
  </w:abstractNum>
  <w:abstractNum w:abstractNumId="9" w15:restartNumberingAfterBreak="0">
    <w:nsid w:val="54190544"/>
    <w:multiLevelType w:val="hybridMultilevel"/>
    <w:tmpl w:val="64A8EAEE"/>
    <w:lvl w:ilvl="0" w:tplc="A8AA0572">
      <w:numFmt w:val="bullet"/>
      <w:lvlText w:val="-"/>
      <w:lvlJc w:val="left"/>
      <w:pPr>
        <w:ind w:left="502" w:hanging="360"/>
      </w:pPr>
      <w:rPr>
        <w:rFonts w:hint="default" w:ascii="Times New Roman" w:hAnsi="Times New Roman" w:eastAsia="Times New Roman" w:cs="Times New Roman"/>
      </w:rPr>
    </w:lvl>
    <w:lvl w:ilvl="1" w:tplc="10090003" w:tentative="1">
      <w:start w:val="1"/>
      <w:numFmt w:val="bullet"/>
      <w:lvlText w:val="o"/>
      <w:lvlJc w:val="left"/>
      <w:pPr>
        <w:ind w:left="1222" w:hanging="360"/>
      </w:pPr>
      <w:rPr>
        <w:rFonts w:hint="default" w:ascii="Courier New" w:hAnsi="Courier New" w:cs="Courier New"/>
      </w:rPr>
    </w:lvl>
    <w:lvl w:ilvl="2" w:tplc="10090005" w:tentative="1">
      <w:start w:val="1"/>
      <w:numFmt w:val="bullet"/>
      <w:lvlText w:val=""/>
      <w:lvlJc w:val="left"/>
      <w:pPr>
        <w:ind w:left="1942" w:hanging="360"/>
      </w:pPr>
      <w:rPr>
        <w:rFonts w:hint="default" w:ascii="Wingdings" w:hAnsi="Wingdings"/>
      </w:rPr>
    </w:lvl>
    <w:lvl w:ilvl="3" w:tplc="10090001" w:tentative="1">
      <w:start w:val="1"/>
      <w:numFmt w:val="bullet"/>
      <w:lvlText w:val=""/>
      <w:lvlJc w:val="left"/>
      <w:pPr>
        <w:ind w:left="2662" w:hanging="360"/>
      </w:pPr>
      <w:rPr>
        <w:rFonts w:hint="default" w:ascii="Symbol" w:hAnsi="Symbol"/>
      </w:rPr>
    </w:lvl>
    <w:lvl w:ilvl="4" w:tplc="10090003" w:tentative="1">
      <w:start w:val="1"/>
      <w:numFmt w:val="bullet"/>
      <w:lvlText w:val="o"/>
      <w:lvlJc w:val="left"/>
      <w:pPr>
        <w:ind w:left="3382" w:hanging="360"/>
      </w:pPr>
      <w:rPr>
        <w:rFonts w:hint="default" w:ascii="Courier New" w:hAnsi="Courier New" w:cs="Courier New"/>
      </w:rPr>
    </w:lvl>
    <w:lvl w:ilvl="5" w:tplc="10090005" w:tentative="1">
      <w:start w:val="1"/>
      <w:numFmt w:val="bullet"/>
      <w:lvlText w:val=""/>
      <w:lvlJc w:val="left"/>
      <w:pPr>
        <w:ind w:left="4102" w:hanging="360"/>
      </w:pPr>
      <w:rPr>
        <w:rFonts w:hint="default" w:ascii="Wingdings" w:hAnsi="Wingdings"/>
      </w:rPr>
    </w:lvl>
    <w:lvl w:ilvl="6" w:tplc="10090001" w:tentative="1">
      <w:start w:val="1"/>
      <w:numFmt w:val="bullet"/>
      <w:lvlText w:val=""/>
      <w:lvlJc w:val="left"/>
      <w:pPr>
        <w:ind w:left="4822" w:hanging="360"/>
      </w:pPr>
      <w:rPr>
        <w:rFonts w:hint="default" w:ascii="Symbol" w:hAnsi="Symbol"/>
      </w:rPr>
    </w:lvl>
    <w:lvl w:ilvl="7" w:tplc="10090003" w:tentative="1">
      <w:start w:val="1"/>
      <w:numFmt w:val="bullet"/>
      <w:lvlText w:val="o"/>
      <w:lvlJc w:val="left"/>
      <w:pPr>
        <w:ind w:left="5542" w:hanging="360"/>
      </w:pPr>
      <w:rPr>
        <w:rFonts w:hint="default" w:ascii="Courier New" w:hAnsi="Courier New" w:cs="Courier New"/>
      </w:rPr>
    </w:lvl>
    <w:lvl w:ilvl="8" w:tplc="10090005" w:tentative="1">
      <w:start w:val="1"/>
      <w:numFmt w:val="bullet"/>
      <w:lvlText w:val=""/>
      <w:lvlJc w:val="left"/>
      <w:pPr>
        <w:ind w:left="6262" w:hanging="360"/>
      </w:pPr>
      <w:rPr>
        <w:rFonts w:hint="default" w:ascii="Wingdings" w:hAnsi="Wingdings"/>
      </w:rPr>
    </w:lvl>
  </w:abstractNum>
  <w:abstractNum w:abstractNumId="10" w15:restartNumberingAfterBreak="0">
    <w:nsid w:val="543C3B6D"/>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11" w15:restartNumberingAfterBreak="0">
    <w:nsid w:val="58020B58"/>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12" w15:restartNumberingAfterBreak="0">
    <w:nsid w:val="5A1A551C"/>
    <w:multiLevelType w:val="hybridMultilevel"/>
    <w:tmpl w:val="9CBC3E20"/>
    <w:lvl w:ilvl="0" w:tplc="AA26F552">
      <w:start w:val="1"/>
      <w:numFmt w:val="bullet"/>
      <w:lvlText w:val="•"/>
      <w:lvlJc w:val="left"/>
      <w:pPr>
        <w:tabs>
          <w:tab w:val="num" w:pos="3337"/>
        </w:tabs>
        <w:ind w:left="3337" w:hanging="360"/>
      </w:pPr>
      <w:rPr>
        <w:rFonts w:hint="default" w:ascii="Arial" w:hAnsi="Arial"/>
      </w:rPr>
    </w:lvl>
    <w:lvl w:ilvl="1" w:tplc="D1E4D4C8" w:tentative="1">
      <w:start w:val="1"/>
      <w:numFmt w:val="bullet"/>
      <w:lvlText w:val="•"/>
      <w:lvlJc w:val="left"/>
      <w:pPr>
        <w:tabs>
          <w:tab w:val="num" w:pos="4057"/>
        </w:tabs>
        <w:ind w:left="4057" w:hanging="360"/>
      </w:pPr>
      <w:rPr>
        <w:rFonts w:hint="default" w:ascii="Arial" w:hAnsi="Arial"/>
      </w:rPr>
    </w:lvl>
    <w:lvl w:ilvl="2" w:tplc="86060A4E" w:tentative="1">
      <w:start w:val="1"/>
      <w:numFmt w:val="bullet"/>
      <w:lvlText w:val="•"/>
      <w:lvlJc w:val="left"/>
      <w:pPr>
        <w:tabs>
          <w:tab w:val="num" w:pos="4777"/>
        </w:tabs>
        <w:ind w:left="4777" w:hanging="360"/>
      </w:pPr>
      <w:rPr>
        <w:rFonts w:hint="default" w:ascii="Arial" w:hAnsi="Arial"/>
      </w:rPr>
    </w:lvl>
    <w:lvl w:ilvl="3" w:tplc="B97EAB0E" w:tentative="1">
      <w:start w:val="1"/>
      <w:numFmt w:val="bullet"/>
      <w:lvlText w:val="•"/>
      <w:lvlJc w:val="left"/>
      <w:pPr>
        <w:tabs>
          <w:tab w:val="num" w:pos="5497"/>
        </w:tabs>
        <w:ind w:left="5497" w:hanging="360"/>
      </w:pPr>
      <w:rPr>
        <w:rFonts w:hint="default" w:ascii="Arial" w:hAnsi="Arial"/>
      </w:rPr>
    </w:lvl>
    <w:lvl w:ilvl="4" w:tplc="AEFA4542" w:tentative="1">
      <w:start w:val="1"/>
      <w:numFmt w:val="bullet"/>
      <w:lvlText w:val="•"/>
      <w:lvlJc w:val="left"/>
      <w:pPr>
        <w:tabs>
          <w:tab w:val="num" w:pos="6217"/>
        </w:tabs>
        <w:ind w:left="6217" w:hanging="360"/>
      </w:pPr>
      <w:rPr>
        <w:rFonts w:hint="default" w:ascii="Arial" w:hAnsi="Arial"/>
      </w:rPr>
    </w:lvl>
    <w:lvl w:ilvl="5" w:tplc="45AAF39E" w:tentative="1">
      <w:start w:val="1"/>
      <w:numFmt w:val="bullet"/>
      <w:lvlText w:val="•"/>
      <w:lvlJc w:val="left"/>
      <w:pPr>
        <w:tabs>
          <w:tab w:val="num" w:pos="6937"/>
        </w:tabs>
        <w:ind w:left="6937" w:hanging="360"/>
      </w:pPr>
      <w:rPr>
        <w:rFonts w:hint="default" w:ascii="Arial" w:hAnsi="Arial"/>
      </w:rPr>
    </w:lvl>
    <w:lvl w:ilvl="6" w:tplc="8CFE7730" w:tentative="1">
      <w:start w:val="1"/>
      <w:numFmt w:val="bullet"/>
      <w:lvlText w:val="•"/>
      <w:lvlJc w:val="left"/>
      <w:pPr>
        <w:tabs>
          <w:tab w:val="num" w:pos="7657"/>
        </w:tabs>
        <w:ind w:left="7657" w:hanging="360"/>
      </w:pPr>
      <w:rPr>
        <w:rFonts w:hint="default" w:ascii="Arial" w:hAnsi="Arial"/>
      </w:rPr>
    </w:lvl>
    <w:lvl w:ilvl="7" w:tplc="FF2CC74C" w:tentative="1">
      <w:start w:val="1"/>
      <w:numFmt w:val="bullet"/>
      <w:lvlText w:val="•"/>
      <w:lvlJc w:val="left"/>
      <w:pPr>
        <w:tabs>
          <w:tab w:val="num" w:pos="8377"/>
        </w:tabs>
        <w:ind w:left="8377" w:hanging="360"/>
      </w:pPr>
      <w:rPr>
        <w:rFonts w:hint="default" w:ascii="Arial" w:hAnsi="Arial"/>
      </w:rPr>
    </w:lvl>
    <w:lvl w:ilvl="8" w:tplc="3E9EB4DA" w:tentative="1">
      <w:start w:val="1"/>
      <w:numFmt w:val="bullet"/>
      <w:lvlText w:val="•"/>
      <w:lvlJc w:val="left"/>
      <w:pPr>
        <w:tabs>
          <w:tab w:val="num" w:pos="9097"/>
        </w:tabs>
        <w:ind w:left="9097" w:hanging="360"/>
      </w:pPr>
      <w:rPr>
        <w:rFonts w:hint="default" w:ascii="Arial" w:hAnsi="Arial"/>
      </w:rPr>
    </w:lvl>
  </w:abstractNum>
  <w:abstractNum w:abstractNumId="13" w15:restartNumberingAfterBreak="0">
    <w:nsid w:val="64B966A6"/>
    <w:multiLevelType w:val="singleLevel"/>
    <w:tmpl w:val="04090005"/>
    <w:lvl w:ilvl="0">
      <w:start w:val="1"/>
      <w:numFmt w:val="bullet"/>
      <w:lvlText w:val=""/>
      <w:lvlJc w:val="left"/>
      <w:pPr>
        <w:tabs>
          <w:tab w:val="num" w:pos="360"/>
        </w:tabs>
        <w:ind w:left="360" w:hanging="360"/>
      </w:pPr>
      <w:rPr>
        <w:rFonts w:hint="default" w:ascii="Wingdings" w:hAnsi="Wingdings"/>
      </w:rPr>
    </w:lvl>
  </w:abstractNum>
  <w:abstractNum w:abstractNumId="14" w15:restartNumberingAfterBreak="0">
    <w:nsid w:val="6BE927ED"/>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15" w15:restartNumberingAfterBreak="0">
    <w:nsid w:val="71BC01A5"/>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16" w15:restartNumberingAfterBreak="0">
    <w:nsid w:val="76A454C4"/>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17" w15:restartNumberingAfterBreak="0">
    <w:nsid w:val="78B05BA1"/>
    <w:multiLevelType w:val="singleLevel"/>
    <w:tmpl w:val="F5D6930E"/>
    <w:lvl w:ilvl="0">
      <w:start w:val="1"/>
      <w:numFmt w:val="bullet"/>
      <w:lvlText w:val=""/>
      <w:lvlJc w:val="left"/>
      <w:pPr>
        <w:tabs>
          <w:tab w:val="num" w:pos="360"/>
        </w:tabs>
        <w:ind w:left="360" w:hanging="360"/>
      </w:pPr>
      <w:rPr>
        <w:rFonts w:hint="default" w:ascii="Wingdings" w:hAnsi="Wingdings"/>
      </w:rPr>
    </w:lvl>
  </w:abstractNum>
  <w:abstractNum w:abstractNumId="18" w15:restartNumberingAfterBreak="0">
    <w:nsid w:val="7D35258E"/>
    <w:multiLevelType w:val="hybridMultilevel"/>
    <w:tmpl w:val="D26044A4"/>
    <w:lvl w:ilvl="0" w:tplc="0BECB85A">
      <w:numFmt w:val="bullet"/>
      <w:lvlText w:val=""/>
      <w:lvlJc w:val="left"/>
      <w:pPr>
        <w:ind w:left="2486" w:hanging="360"/>
      </w:pPr>
      <w:rPr>
        <w:rFonts w:hint="default" w:ascii="Symbol" w:hAnsi="Symbol" w:eastAsia="Times New Roman" w:cs="Times New Roman"/>
      </w:rPr>
    </w:lvl>
    <w:lvl w:ilvl="1" w:tplc="10090003" w:tentative="1">
      <w:start w:val="1"/>
      <w:numFmt w:val="bullet"/>
      <w:lvlText w:val="o"/>
      <w:lvlJc w:val="left"/>
      <w:pPr>
        <w:ind w:left="3206" w:hanging="360"/>
      </w:pPr>
      <w:rPr>
        <w:rFonts w:hint="default" w:ascii="Courier New" w:hAnsi="Courier New" w:cs="Courier New"/>
      </w:rPr>
    </w:lvl>
    <w:lvl w:ilvl="2" w:tplc="10090005" w:tentative="1">
      <w:start w:val="1"/>
      <w:numFmt w:val="bullet"/>
      <w:lvlText w:val=""/>
      <w:lvlJc w:val="left"/>
      <w:pPr>
        <w:ind w:left="3926" w:hanging="360"/>
      </w:pPr>
      <w:rPr>
        <w:rFonts w:hint="default" w:ascii="Wingdings" w:hAnsi="Wingdings"/>
      </w:rPr>
    </w:lvl>
    <w:lvl w:ilvl="3" w:tplc="10090001" w:tentative="1">
      <w:start w:val="1"/>
      <w:numFmt w:val="bullet"/>
      <w:lvlText w:val=""/>
      <w:lvlJc w:val="left"/>
      <w:pPr>
        <w:ind w:left="4646" w:hanging="360"/>
      </w:pPr>
      <w:rPr>
        <w:rFonts w:hint="default" w:ascii="Symbol" w:hAnsi="Symbol"/>
      </w:rPr>
    </w:lvl>
    <w:lvl w:ilvl="4" w:tplc="10090003" w:tentative="1">
      <w:start w:val="1"/>
      <w:numFmt w:val="bullet"/>
      <w:lvlText w:val="o"/>
      <w:lvlJc w:val="left"/>
      <w:pPr>
        <w:ind w:left="5366" w:hanging="360"/>
      </w:pPr>
      <w:rPr>
        <w:rFonts w:hint="default" w:ascii="Courier New" w:hAnsi="Courier New" w:cs="Courier New"/>
      </w:rPr>
    </w:lvl>
    <w:lvl w:ilvl="5" w:tplc="10090005" w:tentative="1">
      <w:start w:val="1"/>
      <w:numFmt w:val="bullet"/>
      <w:lvlText w:val=""/>
      <w:lvlJc w:val="left"/>
      <w:pPr>
        <w:ind w:left="6086" w:hanging="360"/>
      </w:pPr>
      <w:rPr>
        <w:rFonts w:hint="default" w:ascii="Wingdings" w:hAnsi="Wingdings"/>
      </w:rPr>
    </w:lvl>
    <w:lvl w:ilvl="6" w:tplc="10090001" w:tentative="1">
      <w:start w:val="1"/>
      <w:numFmt w:val="bullet"/>
      <w:lvlText w:val=""/>
      <w:lvlJc w:val="left"/>
      <w:pPr>
        <w:ind w:left="6806" w:hanging="360"/>
      </w:pPr>
      <w:rPr>
        <w:rFonts w:hint="default" w:ascii="Symbol" w:hAnsi="Symbol"/>
      </w:rPr>
    </w:lvl>
    <w:lvl w:ilvl="7" w:tplc="10090003" w:tentative="1">
      <w:start w:val="1"/>
      <w:numFmt w:val="bullet"/>
      <w:lvlText w:val="o"/>
      <w:lvlJc w:val="left"/>
      <w:pPr>
        <w:ind w:left="7526" w:hanging="360"/>
      </w:pPr>
      <w:rPr>
        <w:rFonts w:hint="default" w:ascii="Courier New" w:hAnsi="Courier New" w:cs="Courier New"/>
      </w:rPr>
    </w:lvl>
    <w:lvl w:ilvl="8" w:tplc="10090005" w:tentative="1">
      <w:start w:val="1"/>
      <w:numFmt w:val="bullet"/>
      <w:lvlText w:val=""/>
      <w:lvlJc w:val="left"/>
      <w:pPr>
        <w:ind w:left="8246" w:hanging="360"/>
      </w:pPr>
      <w:rPr>
        <w:rFonts w:hint="default" w:ascii="Wingdings" w:hAnsi="Wingdings"/>
      </w:rPr>
    </w:lvl>
  </w:abstractNum>
  <w:num w:numId="1">
    <w:abstractNumId w:val="7"/>
  </w:num>
  <w:num w:numId="2">
    <w:abstractNumId w:val="15"/>
  </w:num>
  <w:num w:numId="3">
    <w:abstractNumId w:val="11"/>
  </w:num>
  <w:num w:numId="4">
    <w:abstractNumId w:val="10"/>
  </w:num>
  <w:num w:numId="5">
    <w:abstractNumId w:val="2"/>
  </w:num>
  <w:num w:numId="6">
    <w:abstractNumId w:val="17"/>
  </w:num>
  <w:num w:numId="7">
    <w:abstractNumId w:val="14"/>
  </w:num>
  <w:num w:numId="8">
    <w:abstractNumId w:val="16"/>
  </w:num>
  <w:num w:numId="9">
    <w:abstractNumId w:val="3"/>
  </w:num>
  <w:num w:numId="10">
    <w:abstractNumId w:val="13"/>
  </w:num>
  <w:num w:numId="11">
    <w:abstractNumId w:val="1"/>
  </w:num>
  <w:num w:numId="12">
    <w:abstractNumId w:val="6"/>
  </w:num>
  <w:num w:numId="13">
    <w:abstractNumId w:val="18"/>
  </w:num>
  <w:num w:numId="14">
    <w:abstractNumId w:val="12"/>
  </w:num>
  <w:num w:numId="15">
    <w:abstractNumId w:val="9"/>
  </w:num>
  <w:num w:numId="16">
    <w:abstractNumId w:val="4"/>
  </w:num>
  <w:num w:numId="17">
    <w:abstractNumId w:val="0"/>
  </w:num>
  <w:num w:numId="18">
    <w:abstractNumId w:val="5"/>
  </w:num>
  <w:num w:numId="1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30"/>
    <w:rsid w:val="0004713B"/>
    <w:rsid w:val="00072D1D"/>
    <w:rsid w:val="00073F7B"/>
    <w:rsid w:val="00092AB5"/>
    <w:rsid w:val="000937DD"/>
    <w:rsid w:val="000B3550"/>
    <w:rsid w:val="000B6E3C"/>
    <w:rsid w:val="001170E4"/>
    <w:rsid w:val="001340E1"/>
    <w:rsid w:val="00153E7C"/>
    <w:rsid w:val="001566D0"/>
    <w:rsid w:val="001D2439"/>
    <w:rsid w:val="00257900"/>
    <w:rsid w:val="00272585"/>
    <w:rsid w:val="002C0943"/>
    <w:rsid w:val="003160A0"/>
    <w:rsid w:val="003203D7"/>
    <w:rsid w:val="00377C07"/>
    <w:rsid w:val="00393A9B"/>
    <w:rsid w:val="003B204E"/>
    <w:rsid w:val="003E2AED"/>
    <w:rsid w:val="00411C66"/>
    <w:rsid w:val="00451BA2"/>
    <w:rsid w:val="00490F8F"/>
    <w:rsid w:val="005012E6"/>
    <w:rsid w:val="00521509"/>
    <w:rsid w:val="00534F58"/>
    <w:rsid w:val="0054000A"/>
    <w:rsid w:val="0055716A"/>
    <w:rsid w:val="00567411"/>
    <w:rsid w:val="00572735"/>
    <w:rsid w:val="00584D39"/>
    <w:rsid w:val="00585B73"/>
    <w:rsid w:val="005C38B6"/>
    <w:rsid w:val="005F34FF"/>
    <w:rsid w:val="00603364"/>
    <w:rsid w:val="00615B30"/>
    <w:rsid w:val="00616A7D"/>
    <w:rsid w:val="006303BE"/>
    <w:rsid w:val="006714C1"/>
    <w:rsid w:val="00683C7A"/>
    <w:rsid w:val="006D0F45"/>
    <w:rsid w:val="00745E62"/>
    <w:rsid w:val="0077419F"/>
    <w:rsid w:val="007827A5"/>
    <w:rsid w:val="00793088"/>
    <w:rsid w:val="007B5761"/>
    <w:rsid w:val="007B7D5A"/>
    <w:rsid w:val="007D0F32"/>
    <w:rsid w:val="007D3AF3"/>
    <w:rsid w:val="007D7882"/>
    <w:rsid w:val="008018BB"/>
    <w:rsid w:val="00804E36"/>
    <w:rsid w:val="00811085"/>
    <w:rsid w:val="008267C4"/>
    <w:rsid w:val="008C21A6"/>
    <w:rsid w:val="008F5C01"/>
    <w:rsid w:val="0091556B"/>
    <w:rsid w:val="00944A5C"/>
    <w:rsid w:val="0096598F"/>
    <w:rsid w:val="00986EAD"/>
    <w:rsid w:val="009A6CA0"/>
    <w:rsid w:val="009B3270"/>
    <w:rsid w:val="009E4EE1"/>
    <w:rsid w:val="009E66C7"/>
    <w:rsid w:val="009F6AC6"/>
    <w:rsid w:val="00A04207"/>
    <w:rsid w:val="00A06609"/>
    <w:rsid w:val="00A1055B"/>
    <w:rsid w:val="00A60FD0"/>
    <w:rsid w:val="00AB06EE"/>
    <w:rsid w:val="00AB10F4"/>
    <w:rsid w:val="00AD1E5B"/>
    <w:rsid w:val="00AE76CB"/>
    <w:rsid w:val="00B87737"/>
    <w:rsid w:val="00BC1E7C"/>
    <w:rsid w:val="00BC794F"/>
    <w:rsid w:val="00BE7556"/>
    <w:rsid w:val="00C62CF9"/>
    <w:rsid w:val="00C670A2"/>
    <w:rsid w:val="00C9208E"/>
    <w:rsid w:val="00D15387"/>
    <w:rsid w:val="00D7252B"/>
    <w:rsid w:val="00D73610"/>
    <w:rsid w:val="00D81FCC"/>
    <w:rsid w:val="00DA3762"/>
    <w:rsid w:val="00DB55D0"/>
    <w:rsid w:val="00DD2433"/>
    <w:rsid w:val="00E3263D"/>
    <w:rsid w:val="00E77254"/>
    <w:rsid w:val="00EB47CE"/>
    <w:rsid w:val="00ED601C"/>
    <w:rsid w:val="00EE72E2"/>
    <w:rsid w:val="00EF33F9"/>
    <w:rsid w:val="00EF3C2D"/>
    <w:rsid w:val="00F36C37"/>
    <w:rsid w:val="00F72286"/>
    <w:rsid w:val="00F81320"/>
    <w:rsid w:val="00F849EC"/>
    <w:rsid w:val="00FC2264"/>
    <w:rsid w:val="174F23E4"/>
    <w:rsid w:val="2C26B429"/>
    <w:rsid w:val="3575F409"/>
    <w:rsid w:val="52AB39FE"/>
    <w:rsid w:val="6463F337"/>
    <w:rsid w:val="7FD09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45D435"/>
  <w15:chartTrackingRefBased/>
  <w15:docId w15:val="{999338DA-6ED1-4361-9CC9-FB0BFF5600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ind w:left="2880" w:hanging="2880"/>
      <w:outlineLvl w:val="1"/>
    </w:pPr>
    <w:rPr>
      <w:rFonts w:ascii="Arial" w:hAnsi="Arial"/>
      <w:sz w:val="24"/>
    </w:rPr>
  </w:style>
  <w:style w:type="paragraph" w:styleId="Heading3">
    <w:name w:val="heading 3"/>
    <w:basedOn w:val="Normal"/>
    <w:next w:val="Normal"/>
    <w:qFormat/>
    <w:pPr>
      <w:keepNext/>
      <w:ind w:left="2880"/>
      <w:outlineLvl w:val="2"/>
    </w:pPr>
    <w:rPr>
      <w:rFonts w:ascii="Arial" w:hAnsi="Arial"/>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Indent">
    <w:name w:val="Body Text Indent"/>
    <w:basedOn w:val="Normal"/>
    <w:pPr>
      <w:ind w:left="2880" w:hanging="3600"/>
    </w:pPr>
    <w:rPr>
      <w:rFonts w:ascii="Arial" w:hAnsi="Arial"/>
      <w:sz w:val="24"/>
    </w:rPr>
  </w:style>
  <w:style w:type="paragraph" w:styleId="BodyTextIndent2">
    <w:name w:val="Body Text Indent 2"/>
    <w:basedOn w:val="Normal"/>
    <w:pPr>
      <w:ind w:left="2880" w:hanging="2880"/>
    </w:pPr>
    <w:rPr>
      <w:rFonts w:ascii="Arial" w:hAnsi="Arial"/>
      <w:sz w:val="24"/>
    </w:rPr>
  </w:style>
  <w:style w:type="paragraph" w:styleId="Title">
    <w:name w:val="Title"/>
    <w:basedOn w:val="Normal"/>
    <w:qFormat/>
    <w:rsid w:val="007D0F32"/>
    <w:pPr>
      <w:jc w:val="center"/>
    </w:pPr>
    <w:rPr>
      <w:b/>
      <w:sz w:val="24"/>
    </w:rPr>
  </w:style>
  <w:style w:type="paragraph" w:styleId="ListParagraph">
    <w:name w:val="List Paragraph"/>
    <w:basedOn w:val="Normal"/>
    <w:uiPriority w:val="34"/>
    <w:qFormat/>
    <w:rsid w:val="001D2439"/>
    <w:pPr>
      <w:ind w:left="720"/>
      <w:contextualSpacing/>
    </w:pPr>
    <w:rPr>
      <w:sz w:val="24"/>
      <w:szCs w:val="24"/>
      <w:lang w:val="en-CA" w:eastAsia="en-CA"/>
    </w:rPr>
  </w:style>
  <w:style w:type="table" w:styleId="TableGrid">
    <w:name w:val="Table Grid"/>
    <w:basedOn w:val="TableNormal"/>
    <w:rsid w:val="00C920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qFormat/>
    <w:rsid w:val="001340E1"/>
    <w:rPr>
      <w:i/>
      <w:iCs/>
    </w:rPr>
  </w:style>
  <w:style w:type="character" w:styleId="Strong">
    <w:name w:val="Strong"/>
    <w:qFormat/>
    <w:rsid w:val="001340E1"/>
    <w:rPr>
      <w:b/>
      <w:bCs/>
    </w:rPr>
  </w:style>
  <w:style w:type="paragraph" w:styleId="Header">
    <w:name w:val="header"/>
    <w:basedOn w:val="Normal"/>
    <w:link w:val="HeaderChar"/>
    <w:rsid w:val="00683C7A"/>
    <w:pPr>
      <w:tabs>
        <w:tab w:val="center" w:pos="4680"/>
        <w:tab w:val="right" w:pos="9360"/>
      </w:tabs>
    </w:pPr>
  </w:style>
  <w:style w:type="character" w:styleId="HeaderChar" w:customStyle="1">
    <w:name w:val="Header Char"/>
    <w:link w:val="Header"/>
    <w:rsid w:val="00683C7A"/>
    <w:rPr>
      <w:lang w:val="en-US" w:eastAsia="en-US"/>
    </w:rPr>
  </w:style>
  <w:style w:type="paragraph" w:styleId="Footer">
    <w:name w:val="footer"/>
    <w:basedOn w:val="Normal"/>
    <w:link w:val="FooterChar"/>
    <w:rsid w:val="00683C7A"/>
    <w:pPr>
      <w:tabs>
        <w:tab w:val="center" w:pos="4680"/>
        <w:tab w:val="right" w:pos="9360"/>
      </w:tabs>
    </w:pPr>
  </w:style>
  <w:style w:type="character" w:styleId="FooterChar" w:customStyle="1">
    <w:name w:val="Footer Char"/>
    <w:link w:val="Footer"/>
    <w:rsid w:val="00683C7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292675">
      <w:bodyDiv w:val="1"/>
      <w:marLeft w:val="0"/>
      <w:marRight w:val="0"/>
      <w:marTop w:val="0"/>
      <w:marBottom w:val="0"/>
      <w:divBdr>
        <w:top w:val="none" w:sz="0" w:space="0" w:color="auto"/>
        <w:left w:val="none" w:sz="0" w:space="0" w:color="auto"/>
        <w:bottom w:val="none" w:sz="0" w:space="0" w:color="auto"/>
        <w:right w:val="none" w:sz="0" w:space="0" w:color="auto"/>
      </w:divBdr>
      <w:divsChild>
        <w:div w:id="62220671">
          <w:marLeft w:val="446"/>
          <w:marRight w:val="0"/>
          <w:marTop w:val="0"/>
          <w:marBottom w:val="0"/>
          <w:divBdr>
            <w:top w:val="none" w:sz="0" w:space="0" w:color="auto"/>
            <w:left w:val="none" w:sz="0" w:space="0" w:color="auto"/>
            <w:bottom w:val="none" w:sz="0" w:space="0" w:color="auto"/>
            <w:right w:val="none" w:sz="0" w:space="0" w:color="auto"/>
          </w:divBdr>
        </w:div>
        <w:div w:id="776023411">
          <w:marLeft w:val="446"/>
          <w:marRight w:val="0"/>
          <w:marTop w:val="0"/>
          <w:marBottom w:val="0"/>
          <w:divBdr>
            <w:top w:val="none" w:sz="0" w:space="0" w:color="auto"/>
            <w:left w:val="none" w:sz="0" w:space="0" w:color="auto"/>
            <w:bottom w:val="none" w:sz="0" w:space="0" w:color="auto"/>
            <w:right w:val="none" w:sz="0" w:space="0" w:color="auto"/>
          </w:divBdr>
        </w:div>
        <w:div w:id="978925452">
          <w:marLeft w:val="446"/>
          <w:marRight w:val="0"/>
          <w:marTop w:val="0"/>
          <w:marBottom w:val="0"/>
          <w:divBdr>
            <w:top w:val="none" w:sz="0" w:space="0" w:color="auto"/>
            <w:left w:val="none" w:sz="0" w:space="0" w:color="auto"/>
            <w:bottom w:val="none" w:sz="0" w:space="0" w:color="auto"/>
            <w:right w:val="none" w:sz="0" w:space="0" w:color="auto"/>
          </w:divBdr>
        </w:div>
        <w:div w:id="16603790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hart" Target="charts/chart4.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hart" Target="charts/chart3.xml" Id="rId11" /><Relationship Type="http://schemas.openxmlformats.org/officeDocument/2006/relationships/settings" Target="settings.xml" Id="rId5" /><Relationship Type="http://schemas.openxmlformats.org/officeDocument/2006/relationships/chart" Target="charts/chart2.xml" Id="rId10" /><Relationship Type="http://schemas.openxmlformats.org/officeDocument/2006/relationships/styles" Target="styles.xml" Id="rId4" /><Relationship Type="http://schemas.openxmlformats.org/officeDocument/2006/relationships/chart" Target="charts/chart1.xml" Id="rId9" /><Relationship Type="http://schemas.openxmlformats.org/officeDocument/2006/relationships/theme" Target="theme/theme1.xml" Id="rId14" /></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Cyber%20Security\Semester%202\Capstone%20Project%20-%20710\Reports\Results%20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oleObject" Target="file:///C:\Cyber%20Security\Semester%202\Capstone%20Project%20-%20710\Reports\Results%20Graph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Cyber%20Security\Semester%202\Capstone%20Project%20-%20710\Reports\Results%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Cyber%20Security\Semester%202\Capstone%20Project%20-%20710\Reports\Results%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CA" sz="1100"/>
              <a:t>Comparison of the models by testing data set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KNN</c:v>
                </c:pt>
                <c:pt idx="1">
                  <c:v>Gausian Naïve Bayes</c:v>
                </c:pt>
                <c:pt idx="2">
                  <c:v>Logistic Regression</c:v>
                </c:pt>
                <c:pt idx="3">
                  <c:v>Decision Tree</c:v>
                </c:pt>
                <c:pt idx="4">
                  <c:v>SVM</c:v>
                </c:pt>
                <c:pt idx="5">
                  <c:v>DNN (MLPC)</c:v>
                </c:pt>
              </c:strCache>
            </c:strRef>
          </c:cat>
          <c:val>
            <c:numRef>
              <c:f>Sheet1!$B$2:$B$7</c:f>
              <c:numCache>
                <c:formatCode>#,##0</c:formatCode>
                <c:ptCount val="6"/>
                <c:pt idx="0">
                  <c:v>19973</c:v>
                </c:pt>
                <c:pt idx="1">
                  <c:v>19776</c:v>
                </c:pt>
                <c:pt idx="2">
                  <c:v>19883</c:v>
                </c:pt>
                <c:pt idx="3">
                  <c:v>19959</c:v>
                </c:pt>
                <c:pt idx="4">
                  <c:v>19888</c:v>
                </c:pt>
                <c:pt idx="5">
                  <c:v>19939</c:v>
                </c:pt>
              </c:numCache>
            </c:numRef>
          </c:val>
          <c:extLst>
            <c:ext xmlns:c16="http://schemas.microsoft.com/office/drawing/2014/chart" uri="{C3380CC4-5D6E-409C-BE32-E72D297353CC}">
              <c16:uniqueId val="{00000000-320A-48CE-96CE-C1F24331C05C}"/>
            </c:ext>
          </c:extLst>
        </c:ser>
        <c:ser>
          <c:idx val="1"/>
          <c:order val="1"/>
          <c:tx>
            <c:strRef>
              <c:f>Sheet1!$C$1</c:f>
              <c:strCache>
                <c:ptCount val="1"/>
                <c:pt idx="0">
                  <c:v>FN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KNN</c:v>
                </c:pt>
                <c:pt idx="1">
                  <c:v>Gausian Naïve Bayes</c:v>
                </c:pt>
                <c:pt idx="2">
                  <c:v>Logistic Regression</c:v>
                </c:pt>
                <c:pt idx="3">
                  <c:v>Decision Tree</c:v>
                </c:pt>
                <c:pt idx="4">
                  <c:v>SVM</c:v>
                </c:pt>
                <c:pt idx="5">
                  <c:v>DNN (MLPC)</c:v>
                </c:pt>
              </c:strCache>
            </c:strRef>
          </c:cat>
          <c:val>
            <c:numRef>
              <c:f>Sheet1!$C$2:$C$7</c:f>
              <c:numCache>
                <c:formatCode>General</c:formatCode>
                <c:ptCount val="6"/>
                <c:pt idx="0">
                  <c:v>27</c:v>
                </c:pt>
                <c:pt idx="1">
                  <c:v>224</c:v>
                </c:pt>
                <c:pt idx="2">
                  <c:v>117</c:v>
                </c:pt>
                <c:pt idx="3">
                  <c:v>41</c:v>
                </c:pt>
                <c:pt idx="4">
                  <c:v>112</c:v>
                </c:pt>
                <c:pt idx="5">
                  <c:v>61</c:v>
                </c:pt>
              </c:numCache>
            </c:numRef>
          </c:val>
          <c:extLst>
            <c:ext xmlns:c16="http://schemas.microsoft.com/office/drawing/2014/chart" uri="{C3380CC4-5D6E-409C-BE32-E72D297353CC}">
              <c16:uniqueId val="{00000001-320A-48CE-96CE-C1F24331C05C}"/>
            </c:ext>
          </c:extLst>
        </c:ser>
        <c:ser>
          <c:idx val="2"/>
          <c:order val="2"/>
          <c:tx>
            <c:strRef>
              <c:f>Sheet1!$D$1</c:f>
              <c:strCache>
                <c:ptCount val="1"/>
                <c:pt idx="0">
                  <c:v>FP</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KNN</c:v>
                </c:pt>
                <c:pt idx="1">
                  <c:v>Gausian Naïve Bayes</c:v>
                </c:pt>
                <c:pt idx="2">
                  <c:v>Logistic Regression</c:v>
                </c:pt>
                <c:pt idx="3">
                  <c:v>Decision Tree</c:v>
                </c:pt>
                <c:pt idx="4">
                  <c:v>SVM</c:v>
                </c:pt>
                <c:pt idx="5">
                  <c:v>DNN (MLPC)</c:v>
                </c:pt>
              </c:strCache>
            </c:strRef>
          </c:cat>
          <c:val>
            <c:numRef>
              <c:f>Sheet1!$D$2:$D$7</c:f>
              <c:numCache>
                <c:formatCode>General</c:formatCode>
                <c:ptCount val="6"/>
                <c:pt idx="0">
                  <c:v>30</c:v>
                </c:pt>
                <c:pt idx="1">
                  <c:v>174</c:v>
                </c:pt>
                <c:pt idx="2">
                  <c:v>56</c:v>
                </c:pt>
                <c:pt idx="3">
                  <c:v>9</c:v>
                </c:pt>
                <c:pt idx="4">
                  <c:v>49</c:v>
                </c:pt>
                <c:pt idx="5">
                  <c:v>10</c:v>
                </c:pt>
              </c:numCache>
            </c:numRef>
          </c:val>
          <c:extLst>
            <c:ext xmlns:c16="http://schemas.microsoft.com/office/drawing/2014/chart" uri="{C3380CC4-5D6E-409C-BE32-E72D297353CC}">
              <c16:uniqueId val="{00000002-320A-48CE-96CE-C1F24331C05C}"/>
            </c:ext>
          </c:extLst>
        </c:ser>
        <c:ser>
          <c:idx val="3"/>
          <c:order val="3"/>
          <c:tx>
            <c:strRef>
              <c:f>Sheet1!$E$1</c:f>
              <c:strCache>
                <c:ptCount val="1"/>
                <c:pt idx="0">
                  <c:v>TP</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KNN</c:v>
                </c:pt>
                <c:pt idx="1">
                  <c:v>Gausian Naïve Bayes</c:v>
                </c:pt>
                <c:pt idx="2">
                  <c:v>Logistic Regression</c:v>
                </c:pt>
                <c:pt idx="3">
                  <c:v>Decision Tree</c:v>
                </c:pt>
                <c:pt idx="4">
                  <c:v>SVM</c:v>
                </c:pt>
                <c:pt idx="5">
                  <c:v>DNN (MLPC)</c:v>
                </c:pt>
              </c:strCache>
            </c:strRef>
          </c:cat>
          <c:val>
            <c:numRef>
              <c:f>Sheet1!$E$2:$E$7</c:f>
              <c:numCache>
                <c:formatCode>#,##0</c:formatCode>
                <c:ptCount val="6"/>
                <c:pt idx="0">
                  <c:v>19970</c:v>
                </c:pt>
                <c:pt idx="1">
                  <c:v>19826</c:v>
                </c:pt>
                <c:pt idx="2">
                  <c:v>19944</c:v>
                </c:pt>
                <c:pt idx="3">
                  <c:v>19991</c:v>
                </c:pt>
                <c:pt idx="4">
                  <c:v>19951</c:v>
                </c:pt>
                <c:pt idx="5">
                  <c:v>19990</c:v>
                </c:pt>
              </c:numCache>
            </c:numRef>
          </c:val>
          <c:extLst>
            <c:ext xmlns:c16="http://schemas.microsoft.com/office/drawing/2014/chart" uri="{C3380CC4-5D6E-409C-BE32-E72D297353CC}">
              <c16:uniqueId val="{00000003-320A-48CE-96CE-C1F24331C05C}"/>
            </c:ext>
          </c:extLst>
        </c:ser>
        <c:dLbls>
          <c:dLblPos val="outEnd"/>
          <c:showLegendKey val="0"/>
          <c:showVal val="1"/>
          <c:showCatName val="0"/>
          <c:showSerName val="0"/>
          <c:showPercent val="0"/>
          <c:showBubbleSize val="0"/>
        </c:dLbls>
        <c:gapWidth val="444"/>
        <c:overlap val="-90"/>
        <c:axId val="735254959"/>
        <c:axId val="735249135"/>
      </c:barChart>
      <c:catAx>
        <c:axId val="735254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ML ALgORITHM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5249135"/>
        <c:crosses val="autoZero"/>
        <c:auto val="1"/>
        <c:lblAlgn val="ctr"/>
        <c:lblOffset val="100"/>
        <c:noMultiLvlLbl val="0"/>
      </c:catAx>
      <c:valAx>
        <c:axId val="735249135"/>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CONFUSION</a:t>
                </a:r>
                <a:r>
                  <a:rPr lang="en-CA" baseline="0"/>
                  <a:t> MATRIX</a:t>
                </a:r>
                <a:endParaRPr lang="en-CA"/>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735254959"/>
        <c:crosses val="autoZero"/>
        <c:crossBetween val="between"/>
      </c:valAx>
      <c:spPr>
        <a:noFill/>
        <a:ln>
          <a:noFill/>
        </a:ln>
        <a:effectLst/>
      </c:spPr>
    </c:plotArea>
    <c:legend>
      <c:legendPos val="t"/>
      <c:layout>
        <c:manualLayout>
          <c:xMode val="edge"/>
          <c:yMode val="edge"/>
          <c:x val="0.74309506356750465"/>
          <c:y val="0.8968658527159139"/>
          <c:w val="0.23275164928708236"/>
          <c:h val="7.202355147347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8403551589711875E-2"/>
          <c:y val="0.12360446570972887"/>
          <c:w val="0.91588349843366357"/>
          <c:h val="0.64894950332165413"/>
        </c:manualLayout>
      </c:layout>
      <c:barChart>
        <c:barDir val="col"/>
        <c:grouping val="clustered"/>
        <c:varyColors val="0"/>
        <c:ser>
          <c:idx val="0"/>
          <c:order val="0"/>
          <c:tx>
            <c:strRef>
              <c:f>Sheet1!$B$21</c:f>
              <c:strCache>
                <c:ptCount val="1"/>
                <c:pt idx="0">
                  <c:v>Precison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Sheet1!$A$22:$A$27</c:f>
              <c:strCache>
                <c:ptCount val="6"/>
                <c:pt idx="0">
                  <c:v>KNN</c:v>
                </c:pt>
                <c:pt idx="1">
                  <c:v>Gausian Naïve Bayes</c:v>
                </c:pt>
                <c:pt idx="2">
                  <c:v>Logistic Regression</c:v>
                </c:pt>
                <c:pt idx="3">
                  <c:v>Decision Tree</c:v>
                </c:pt>
                <c:pt idx="4">
                  <c:v>SVM</c:v>
                </c:pt>
                <c:pt idx="5">
                  <c:v>MLPC</c:v>
                </c:pt>
              </c:strCache>
            </c:strRef>
          </c:cat>
          <c:val>
            <c:numRef>
              <c:f>Sheet1!$B$22:$B$27</c:f>
              <c:numCache>
                <c:formatCode>0.00%</c:formatCode>
                <c:ptCount val="6"/>
                <c:pt idx="0">
                  <c:v>0.99864979746962002</c:v>
                </c:pt>
                <c:pt idx="1">
                  <c:v>0.99882793017456295</c:v>
                </c:pt>
                <c:pt idx="2">
                  <c:v>0.99416778824584995</c:v>
                </c:pt>
                <c:pt idx="3">
                  <c:v>0.99779532747603805</c:v>
                </c:pt>
                <c:pt idx="4">
                  <c:v>0.99441758460848295</c:v>
                </c:pt>
                <c:pt idx="5">
                  <c:v>0.99645775771781897</c:v>
                </c:pt>
              </c:numCache>
            </c:numRef>
          </c:val>
          <c:extLst>
            <c:ext xmlns:c16="http://schemas.microsoft.com/office/drawing/2014/chart" uri="{C3380CC4-5D6E-409C-BE32-E72D297353CC}">
              <c16:uniqueId val="{00000000-2BA7-44DA-B775-8954E327CD71}"/>
            </c:ext>
          </c:extLst>
        </c:ser>
        <c:ser>
          <c:idx val="1"/>
          <c:order val="1"/>
          <c:tx>
            <c:strRef>
              <c:f>Sheet1!$C$21</c:f>
              <c:strCache>
                <c:ptCount val="1"/>
                <c:pt idx="0">
                  <c:v>Recall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Sheet1!$A$22:$A$27</c:f>
              <c:strCache>
                <c:ptCount val="6"/>
                <c:pt idx="0">
                  <c:v>KNN</c:v>
                </c:pt>
                <c:pt idx="1">
                  <c:v>Gausian Naïve Bayes</c:v>
                </c:pt>
                <c:pt idx="2">
                  <c:v>Logistic Regression</c:v>
                </c:pt>
                <c:pt idx="3">
                  <c:v>Decision Tree</c:v>
                </c:pt>
                <c:pt idx="4">
                  <c:v>SVM</c:v>
                </c:pt>
                <c:pt idx="5">
                  <c:v>MLPC</c:v>
                </c:pt>
              </c:strCache>
            </c:strRef>
          </c:cat>
          <c:val>
            <c:numRef>
              <c:f>Sheet1!$C$22:$C$27</c:f>
              <c:numCache>
                <c:formatCode>0.00%</c:formatCode>
                <c:ptCount val="6"/>
                <c:pt idx="0">
                  <c:v>0.998</c:v>
                </c:pt>
                <c:pt idx="1">
                  <c:v>0.99129999999999996</c:v>
                </c:pt>
                <c:pt idx="2">
                  <c:v>0.99719999999999998</c:v>
                </c:pt>
                <c:pt idx="3">
                  <c:v>0.99955000000000005</c:v>
                </c:pt>
                <c:pt idx="4">
                  <c:v>0.99755000000000005</c:v>
                </c:pt>
                <c:pt idx="5">
                  <c:v>0.99950000000000006</c:v>
                </c:pt>
              </c:numCache>
            </c:numRef>
          </c:val>
          <c:extLst>
            <c:ext xmlns:c16="http://schemas.microsoft.com/office/drawing/2014/chart" uri="{C3380CC4-5D6E-409C-BE32-E72D297353CC}">
              <c16:uniqueId val="{00000001-2BA7-44DA-B775-8954E327CD71}"/>
            </c:ext>
          </c:extLst>
        </c:ser>
        <c:ser>
          <c:idx val="2"/>
          <c:order val="2"/>
          <c:tx>
            <c:strRef>
              <c:f>Sheet1!$D$21</c:f>
              <c:strCache>
                <c:ptCount val="1"/>
                <c:pt idx="0">
                  <c:v>F1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Sheet1!$A$22:$A$27</c:f>
              <c:strCache>
                <c:ptCount val="6"/>
                <c:pt idx="0">
                  <c:v>KNN</c:v>
                </c:pt>
                <c:pt idx="1">
                  <c:v>Gausian Naïve Bayes</c:v>
                </c:pt>
                <c:pt idx="2">
                  <c:v>Logistic Regression</c:v>
                </c:pt>
                <c:pt idx="3">
                  <c:v>Decision Tree</c:v>
                </c:pt>
                <c:pt idx="4">
                  <c:v>SVM</c:v>
                </c:pt>
                <c:pt idx="5">
                  <c:v>MLPC</c:v>
                </c:pt>
              </c:strCache>
            </c:strRef>
          </c:cat>
          <c:val>
            <c:numRef>
              <c:f>Sheet1!$D$22:$D$27</c:f>
              <c:numCache>
                <c:formatCode>0.00%</c:formatCode>
                <c:ptCount val="6"/>
                <c:pt idx="0">
                  <c:v>0.99857489377698305</c:v>
                </c:pt>
                <c:pt idx="1">
                  <c:v>0.99006242197253402</c:v>
                </c:pt>
                <c:pt idx="2">
                  <c:v>0.99568158558198705</c:v>
                </c:pt>
                <c:pt idx="3">
                  <c:v>0.99875099920063903</c:v>
                </c:pt>
                <c:pt idx="4">
                  <c:v>0.995981329406185</c:v>
                </c:pt>
                <c:pt idx="5">
                  <c:v>0.99822726602431899</c:v>
                </c:pt>
              </c:numCache>
            </c:numRef>
          </c:val>
          <c:extLst>
            <c:ext xmlns:c16="http://schemas.microsoft.com/office/drawing/2014/chart" uri="{C3380CC4-5D6E-409C-BE32-E72D297353CC}">
              <c16:uniqueId val="{00000002-2BA7-44DA-B775-8954E327CD71}"/>
            </c:ext>
          </c:extLst>
        </c:ser>
        <c:dLbls>
          <c:showLegendKey val="0"/>
          <c:showVal val="0"/>
          <c:showCatName val="0"/>
          <c:showSerName val="0"/>
          <c:showPercent val="0"/>
          <c:showBubbleSize val="0"/>
        </c:dLbls>
        <c:gapWidth val="100"/>
        <c:overlap val="-24"/>
        <c:axId val="1902122144"/>
        <c:axId val="1902126720"/>
      </c:barChart>
      <c:catAx>
        <c:axId val="19021221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ML Algorithm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2126720"/>
        <c:crosses val="autoZero"/>
        <c:auto val="1"/>
        <c:lblAlgn val="ctr"/>
        <c:lblOffset val="100"/>
        <c:noMultiLvlLbl val="0"/>
      </c:catAx>
      <c:valAx>
        <c:axId val="1902126720"/>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Percentage</a:t>
                </a:r>
              </a:p>
            </c:rich>
          </c:tx>
          <c:layout>
            <c:manualLayout>
              <c:xMode val="edge"/>
              <c:yMode val="edge"/>
              <c:x val="7.9476390836839647E-2"/>
              <c:y val="0.3444009092164914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02122144"/>
        <c:crosses val="autoZero"/>
        <c:crossBetween val="between"/>
      </c:valAx>
      <c:spPr>
        <a:noFill/>
        <a:ln>
          <a:noFill/>
        </a:ln>
        <a:effectLst/>
      </c:spPr>
    </c:plotArea>
    <c:legend>
      <c:legendPos val="b"/>
      <c:layout>
        <c:manualLayout>
          <c:xMode val="edge"/>
          <c:yMode val="edge"/>
          <c:x val="0.36885935366073636"/>
          <c:y val="4.356013512664985E-2"/>
          <c:w val="0.26695637449245913"/>
          <c:h val="6.72851599291715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Hyper</a:t>
            </a:r>
            <a:r>
              <a:rPr lang="en-CA" b="1" baseline="0"/>
              <a:t> Parameter Optimization</a:t>
            </a:r>
            <a:endParaRPr lang="en-C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Sheet1!$A$86:$A$91</c:f>
              <c:strCache>
                <c:ptCount val="6"/>
                <c:pt idx="0">
                  <c:v>KNN</c:v>
                </c:pt>
                <c:pt idx="1">
                  <c:v>Gausian Naïve Bayes</c:v>
                </c:pt>
                <c:pt idx="2">
                  <c:v>Logistic Regression</c:v>
                </c:pt>
                <c:pt idx="3">
                  <c:v>Decision Tree</c:v>
                </c:pt>
                <c:pt idx="4">
                  <c:v>SVM</c:v>
                </c:pt>
                <c:pt idx="5">
                  <c:v>MLPC</c:v>
                </c:pt>
              </c:strCache>
            </c:strRef>
          </c:cat>
          <c:val>
            <c:numRef>
              <c:f>Sheet1!$B$86:$B$91</c:f>
              <c:numCache>
                <c:formatCode>#,##0</c:formatCode>
                <c:ptCount val="6"/>
                <c:pt idx="0">
                  <c:v>62250</c:v>
                </c:pt>
                <c:pt idx="1">
                  <c:v>89</c:v>
                </c:pt>
                <c:pt idx="2">
                  <c:v>2450</c:v>
                </c:pt>
                <c:pt idx="3">
                  <c:v>10000</c:v>
                </c:pt>
                <c:pt idx="4">
                  <c:v>2550</c:v>
                </c:pt>
                <c:pt idx="5">
                  <c:v>18000</c:v>
                </c:pt>
              </c:numCache>
            </c:numRef>
          </c:val>
          <c:extLst>
            <c:ext xmlns:c16="http://schemas.microsoft.com/office/drawing/2014/chart" uri="{C3380CC4-5D6E-409C-BE32-E72D297353CC}">
              <c16:uniqueId val="{00000000-8DCB-41E4-95F3-238A15239690}"/>
            </c:ext>
          </c:extLst>
        </c:ser>
        <c:dLbls>
          <c:showLegendKey val="0"/>
          <c:showVal val="1"/>
          <c:showCatName val="0"/>
          <c:showSerName val="0"/>
          <c:showPercent val="0"/>
          <c:showBubbleSize val="0"/>
        </c:dLbls>
        <c:gapWidth val="75"/>
        <c:overlap val="40"/>
        <c:axId val="247816575"/>
        <c:axId val="247804927"/>
      </c:barChart>
      <c:catAx>
        <c:axId val="247816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ML Alogorithm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804927"/>
        <c:crosses val="autoZero"/>
        <c:auto val="1"/>
        <c:lblAlgn val="ctr"/>
        <c:lblOffset val="100"/>
        <c:noMultiLvlLbl val="0"/>
      </c:catAx>
      <c:valAx>
        <c:axId val="24780492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 Time (m</a:t>
                </a:r>
                <a:r>
                  <a:rPr lang="en-CA" baseline="0"/>
                  <a:t> secs)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81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Hyper</a:t>
            </a:r>
            <a:r>
              <a:rPr lang="en-CA" b="1" baseline="0"/>
              <a:t> Parameter Optimization</a:t>
            </a:r>
            <a:endParaRPr lang="en-C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Sheet1!$A$86:$A$91</c:f>
              <c:strCache>
                <c:ptCount val="6"/>
                <c:pt idx="0">
                  <c:v>KNN</c:v>
                </c:pt>
                <c:pt idx="1">
                  <c:v>Gausian Naïve Bayes</c:v>
                </c:pt>
                <c:pt idx="2">
                  <c:v>Logistic Regression</c:v>
                </c:pt>
                <c:pt idx="3">
                  <c:v>Decision Tree</c:v>
                </c:pt>
                <c:pt idx="4">
                  <c:v>SVM</c:v>
                </c:pt>
                <c:pt idx="5">
                  <c:v>MLPC</c:v>
                </c:pt>
              </c:strCache>
            </c:strRef>
          </c:cat>
          <c:val>
            <c:numRef>
              <c:f>Sheet1!$B$86:$B$91</c:f>
              <c:numCache>
                <c:formatCode>#,##0</c:formatCode>
                <c:ptCount val="6"/>
                <c:pt idx="0">
                  <c:v>62250</c:v>
                </c:pt>
                <c:pt idx="1">
                  <c:v>89</c:v>
                </c:pt>
                <c:pt idx="2">
                  <c:v>2450</c:v>
                </c:pt>
                <c:pt idx="3">
                  <c:v>10000</c:v>
                </c:pt>
                <c:pt idx="4">
                  <c:v>2550</c:v>
                </c:pt>
                <c:pt idx="5">
                  <c:v>18000</c:v>
                </c:pt>
              </c:numCache>
            </c:numRef>
          </c:val>
          <c:extLst>
            <c:ext xmlns:c16="http://schemas.microsoft.com/office/drawing/2014/chart" uri="{C3380CC4-5D6E-409C-BE32-E72D297353CC}">
              <c16:uniqueId val="{00000000-8DCB-41E4-95F3-238A15239690}"/>
            </c:ext>
          </c:extLst>
        </c:ser>
        <c:dLbls>
          <c:showLegendKey val="0"/>
          <c:showVal val="1"/>
          <c:showCatName val="0"/>
          <c:showSerName val="0"/>
          <c:showPercent val="0"/>
          <c:showBubbleSize val="0"/>
        </c:dLbls>
        <c:gapWidth val="75"/>
        <c:overlap val="40"/>
        <c:axId val="247816575"/>
        <c:axId val="247804927"/>
      </c:barChart>
      <c:catAx>
        <c:axId val="247816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ML Alogorithm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804927"/>
        <c:crosses val="autoZero"/>
        <c:auto val="1"/>
        <c:lblAlgn val="ctr"/>
        <c:lblOffset val="100"/>
        <c:noMultiLvlLbl val="0"/>
      </c:catAx>
      <c:valAx>
        <c:axId val="24780492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 Time (m</a:t>
                </a:r>
                <a:r>
                  <a:rPr lang="en-CA" baseline="0"/>
                  <a:t> secs)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81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0.24123</cdr:x>
      <cdr:y>0.05502</cdr:y>
    </cdr:from>
    <cdr:to>
      <cdr:x>0.65918</cdr:x>
      <cdr:y>0.12919</cdr:y>
    </cdr:to>
    <cdr:sp macro="" textlink="">
      <cdr:nvSpPr>
        <cdr:cNvPr id="2" name="TextBox 1"/>
        <cdr:cNvSpPr txBox="1"/>
      </cdr:nvSpPr>
      <cdr:spPr>
        <a:xfrm xmlns:a="http://schemas.openxmlformats.org/drawingml/2006/main">
          <a:off x="1310630" y="175248"/>
          <a:ext cx="2270747" cy="2362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6BD13683DB4B874673F55C3C66FF" ma:contentTypeVersion="8" ma:contentTypeDescription="Create a new document." ma:contentTypeScope="" ma:versionID="4dd5a59bb809b3a92172ff89441a8897">
  <xsd:schema xmlns:xsd="http://www.w3.org/2001/XMLSchema" xmlns:xs="http://www.w3.org/2001/XMLSchema" xmlns:p="http://schemas.microsoft.com/office/2006/metadata/properties" xmlns:ns2="448ce837-4288-40f1-81b6-ae759cdc65f1" targetNamespace="http://schemas.microsoft.com/office/2006/metadata/properties" ma:root="true" ma:fieldsID="662f08af5075417e99778641dc49df37" ns2:_="">
    <xsd:import namespace="448ce837-4288-40f1-81b6-ae759cdc65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e837-4288-40f1-81b6-ae759cdc6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E03A7B-C1EB-4F6A-9E9B-E20C9B449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e837-4288-40f1-81b6-ae759cdc6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38413A-CC0F-4E02-9044-A636CCDD96F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ARC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SUMMARY FORMAT</dc:title>
  <dc:subject/>
  <dc:creator>Molly Theobald</dc:creator>
  <keywords/>
  <dc:description/>
  <lastModifiedBy>Ambreen Zafar</lastModifiedBy>
  <revision>4</revision>
  <lastPrinted>2004-01-07T23:32:00.0000000Z</lastPrinted>
  <dcterms:created xsi:type="dcterms:W3CDTF">2021-04-04T16:06:00.0000000Z</dcterms:created>
  <dcterms:modified xsi:type="dcterms:W3CDTF">2021-04-04T16:07:42.5741436Z</dcterms:modified>
</coreProperties>
</file>